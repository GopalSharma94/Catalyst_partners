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7818" w14:textId="77777777" w:rsidR="00372E9D" w:rsidRDefault="00372E9D" w:rsidP="00FD30CF">
      <w:pPr>
        <w:pStyle w:val="NoSpacing"/>
        <w:rPr>
          <w:b/>
          <w:sz w:val="22"/>
          <w:szCs w:val="22"/>
        </w:rPr>
      </w:pPr>
    </w:p>
    <w:p w14:paraId="6FC005FC" w14:textId="445FD69F" w:rsidR="006A0EDE" w:rsidRDefault="006A0EDE" w:rsidP="00D54A5B">
      <w:pPr>
        <w:pStyle w:val="NoSpacing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14:paraId="34B28983" w14:textId="77777777" w:rsidR="00D54A5B" w:rsidRPr="00E50A65" w:rsidRDefault="00D06220" w:rsidP="00D54A5B">
      <w:pPr>
        <w:pStyle w:val="NoSpacing"/>
        <w:jc w:val="center"/>
        <w:rPr>
          <w:b/>
          <w:sz w:val="22"/>
          <w:szCs w:val="22"/>
        </w:rPr>
      </w:pPr>
      <w:r w:rsidRPr="00E50A65">
        <w:rPr>
          <w:b/>
          <w:sz w:val="22"/>
          <w:szCs w:val="22"/>
        </w:rPr>
        <w:t>DATA SHARING</w:t>
      </w:r>
      <w:r w:rsidR="00D54A5B" w:rsidRPr="00E50A65">
        <w:rPr>
          <w:b/>
          <w:sz w:val="22"/>
          <w:szCs w:val="22"/>
        </w:rPr>
        <w:t xml:space="preserve"> AGREEMENT BETWEEN</w:t>
      </w:r>
    </w:p>
    <w:p w14:paraId="40522EE5" w14:textId="77777777" w:rsidR="00D54A5B" w:rsidRPr="00E50A65" w:rsidRDefault="00D54A5B" w:rsidP="00D54A5B">
      <w:pPr>
        <w:pStyle w:val="NoSpacing"/>
        <w:jc w:val="center"/>
        <w:rPr>
          <w:b/>
          <w:sz w:val="22"/>
          <w:szCs w:val="22"/>
        </w:rPr>
      </w:pPr>
      <w:r w:rsidRPr="00E50A65">
        <w:rPr>
          <w:b/>
          <w:sz w:val="22"/>
          <w:szCs w:val="22"/>
        </w:rPr>
        <w:t xml:space="preserve">THE </w:t>
      </w:r>
      <w:r w:rsidR="003675B4">
        <w:rPr>
          <w:b/>
          <w:sz w:val="22"/>
          <w:szCs w:val="22"/>
        </w:rPr>
        <w:t>STATE OF NEVADA</w:t>
      </w:r>
      <w:r w:rsidR="00787509">
        <w:rPr>
          <w:b/>
          <w:sz w:val="22"/>
          <w:szCs w:val="22"/>
        </w:rPr>
        <w:t xml:space="preserve"> </w:t>
      </w:r>
    </w:p>
    <w:p w14:paraId="2BDDEBE6" w14:textId="77777777" w:rsidR="00D54A5B" w:rsidRPr="00E50A65" w:rsidRDefault="00D54A5B" w:rsidP="00D54A5B">
      <w:pPr>
        <w:pStyle w:val="NoSpacing"/>
        <w:jc w:val="center"/>
        <w:rPr>
          <w:b/>
          <w:sz w:val="22"/>
          <w:szCs w:val="22"/>
        </w:rPr>
      </w:pPr>
      <w:r w:rsidRPr="00E50A65">
        <w:rPr>
          <w:b/>
          <w:sz w:val="22"/>
          <w:szCs w:val="22"/>
        </w:rPr>
        <w:t>AND</w:t>
      </w:r>
    </w:p>
    <w:p w14:paraId="7BAF8ED3" w14:textId="6FF3806D" w:rsidR="00471277" w:rsidRPr="00E50A65" w:rsidRDefault="0015792C" w:rsidP="00471277">
      <w:pPr>
        <w:pStyle w:val="NoSpacing"/>
        <w:jc w:val="center"/>
        <w:rPr>
          <w:b/>
          <w:sz w:val="22"/>
          <w:szCs w:val="22"/>
        </w:rPr>
      </w:pPr>
      <w:r w:rsidRPr="0015792C">
        <w:rPr>
          <w:b/>
          <w:sz w:val="22"/>
          <w:szCs w:val="22"/>
          <w:highlight w:val="yellow"/>
        </w:rPr>
        <w:t>(VENDOR)</w:t>
      </w:r>
    </w:p>
    <w:p w14:paraId="19071E4E" w14:textId="77777777" w:rsidR="00D54A5B" w:rsidRPr="00E50A65" w:rsidRDefault="00D54A5B" w:rsidP="00D54A5B">
      <w:pPr>
        <w:pStyle w:val="NoSpacing"/>
        <w:jc w:val="center"/>
        <w:rPr>
          <w:b/>
          <w:sz w:val="22"/>
          <w:szCs w:val="22"/>
        </w:rPr>
      </w:pPr>
    </w:p>
    <w:p w14:paraId="41224E4F" w14:textId="7FB09157" w:rsidR="00AF2CAC" w:rsidRPr="00E50A65" w:rsidRDefault="00D54A5B" w:rsidP="00AF2CAC">
      <w:pPr>
        <w:pStyle w:val="NoSpacing"/>
        <w:numPr>
          <w:ilvl w:val="0"/>
          <w:numId w:val="1"/>
        </w:numPr>
        <w:spacing w:after="240"/>
        <w:ind w:left="0" w:firstLine="360"/>
        <w:rPr>
          <w:sz w:val="22"/>
          <w:szCs w:val="22"/>
        </w:rPr>
      </w:pPr>
      <w:r w:rsidRPr="00E50A65">
        <w:rPr>
          <w:sz w:val="22"/>
          <w:szCs w:val="22"/>
        </w:rPr>
        <w:t xml:space="preserve">This </w:t>
      </w:r>
      <w:r w:rsidR="00D06220" w:rsidRPr="00E50A65">
        <w:rPr>
          <w:sz w:val="22"/>
          <w:szCs w:val="22"/>
        </w:rPr>
        <w:t>Data Sharing</w:t>
      </w:r>
      <w:r w:rsidRPr="00E50A65">
        <w:rPr>
          <w:sz w:val="22"/>
          <w:szCs w:val="22"/>
        </w:rPr>
        <w:t xml:space="preserve"> Agreement (“Agreement”) is made by and </w:t>
      </w:r>
      <w:r w:rsidRPr="00007390">
        <w:rPr>
          <w:sz w:val="22"/>
          <w:szCs w:val="22"/>
        </w:rPr>
        <w:t xml:space="preserve">between </w:t>
      </w:r>
      <w:r w:rsidR="0015792C" w:rsidRPr="0015792C">
        <w:rPr>
          <w:sz w:val="22"/>
          <w:szCs w:val="22"/>
          <w:highlight w:val="yellow"/>
        </w:rPr>
        <w:t>(VENDOR)</w:t>
      </w:r>
      <w:r w:rsidR="00166883">
        <w:rPr>
          <w:sz w:val="22"/>
          <w:szCs w:val="22"/>
        </w:rPr>
        <w:t xml:space="preserve"> </w:t>
      </w:r>
      <w:r w:rsidR="00787509">
        <w:rPr>
          <w:sz w:val="22"/>
          <w:szCs w:val="22"/>
        </w:rPr>
        <w:t>(“Contractor”)</w:t>
      </w:r>
      <w:r w:rsidR="003675B4">
        <w:rPr>
          <w:sz w:val="22"/>
          <w:szCs w:val="22"/>
        </w:rPr>
        <w:t xml:space="preserve"> and </w:t>
      </w:r>
      <w:r w:rsidR="000C0028">
        <w:rPr>
          <w:sz w:val="22"/>
          <w:szCs w:val="22"/>
        </w:rPr>
        <w:t xml:space="preserve">the </w:t>
      </w:r>
      <w:r w:rsidR="003675B4">
        <w:rPr>
          <w:sz w:val="22"/>
          <w:szCs w:val="22"/>
        </w:rPr>
        <w:t>State of Nevada</w:t>
      </w:r>
      <w:r w:rsidR="00787509">
        <w:rPr>
          <w:sz w:val="22"/>
          <w:szCs w:val="22"/>
        </w:rPr>
        <w:t xml:space="preserve"> </w:t>
      </w:r>
      <w:r w:rsidR="00B22771">
        <w:rPr>
          <w:sz w:val="22"/>
          <w:szCs w:val="22"/>
        </w:rPr>
        <w:t>Department of Education</w:t>
      </w:r>
      <w:r w:rsidR="00787509">
        <w:rPr>
          <w:sz w:val="22"/>
          <w:szCs w:val="22"/>
        </w:rPr>
        <w:t>(“State”)</w:t>
      </w:r>
      <w:r w:rsidRPr="00E50A65">
        <w:rPr>
          <w:sz w:val="22"/>
          <w:szCs w:val="22"/>
        </w:rPr>
        <w:t>.</w:t>
      </w:r>
    </w:p>
    <w:p w14:paraId="5C22FA79" w14:textId="0165FD45" w:rsidR="00AF2CAC" w:rsidRPr="00E50A65" w:rsidRDefault="00D06220" w:rsidP="00AF2CAC">
      <w:pPr>
        <w:pStyle w:val="NoSpacing"/>
        <w:numPr>
          <w:ilvl w:val="0"/>
          <w:numId w:val="1"/>
        </w:numPr>
        <w:spacing w:after="240"/>
        <w:ind w:left="0" w:firstLine="360"/>
        <w:rPr>
          <w:sz w:val="22"/>
          <w:szCs w:val="22"/>
        </w:rPr>
      </w:pPr>
      <w:r w:rsidRPr="00E50A65">
        <w:rPr>
          <w:sz w:val="22"/>
          <w:szCs w:val="22"/>
        </w:rPr>
        <w:t xml:space="preserve">The terms of this Agreement shall commence on </w:t>
      </w:r>
      <w:r w:rsidR="0015792C" w:rsidRPr="0015792C">
        <w:rPr>
          <w:sz w:val="22"/>
          <w:szCs w:val="22"/>
          <w:highlight w:val="yellow"/>
        </w:rPr>
        <w:t>(Date)</w:t>
      </w:r>
      <w:r w:rsidR="003228B8">
        <w:rPr>
          <w:sz w:val="22"/>
          <w:szCs w:val="22"/>
        </w:rPr>
        <w:t>,</w:t>
      </w:r>
      <w:r w:rsidR="00B22771">
        <w:rPr>
          <w:sz w:val="22"/>
          <w:szCs w:val="22"/>
        </w:rPr>
        <w:t xml:space="preserve"> </w:t>
      </w:r>
      <w:r w:rsidR="00166883">
        <w:rPr>
          <w:sz w:val="22"/>
          <w:szCs w:val="22"/>
        </w:rPr>
        <w:t>and end</w:t>
      </w:r>
      <w:r w:rsidR="00423D47">
        <w:rPr>
          <w:sz w:val="22"/>
          <w:szCs w:val="22"/>
        </w:rPr>
        <w:t xml:space="preserve"> when the Contractor no longer is in possession of any Confidential Information</w:t>
      </w:r>
      <w:r w:rsidR="0057629E" w:rsidRPr="00E50A65">
        <w:rPr>
          <w:sz w:val="22"/>
          <w:szCs w:val="22"/>
        </w:rPr>
        <w:t xml:space="preserve">. This Agreement may be terminated by either party hereto upon thirty (30) days written notice. </w:t>
      </w:r>
    </w:p>
    <w:p w14:paraId="44EFE2A0" w14:textId="77777777" w:rsidR="00AD7F09" w:rsidRPr="00E50A65" w:rsidRDefault="00D54A5B" w:rsidP="00AD7F09">
      <w:pPr>
        <w:pStyle w:val="NoSpacing"/>
        <w:numPr>
          <w:ilvl w:val="0"/>
          <w:numId w:val="1"/>
        </w:numPr>
        <w:spacing w:after="240"/>
        <w:ind w:left="0" w:firstLine="360"/>
        <w:rPr>
          <w:sz w:val="22"/>
          <w:szCs w:val="22"/>
        </w:rPr>
      </w:pPr>
      <w:r w:rsidRPr="00E50A65">
        <w:rPr>
          <w:sz w:val="22"/>
          <w:szCs w:val="22"/>
        </w:rPr>
        <w:t>For purposes of</w:t>
      </w:r>
      <w:r w:rsidR="00423D47">
        <w:rPr>
          <w:sz w:val="22"/>
          <w:szCs w:val="22"/>
        </w:rPr>
        <w:t xml:space="preserve"> this Agreement and any contracts to which it serves as an attachment and</w:t>
      </w:r>
      <w:r w:rsidRPr="00E50A65">
        <w:rPr>
          <w:sz w:val="22"/>
          <w:szCs w:val="22"/>
        </w:rPr>
        <w:t xml:space="preserve"> the Family Educational Rights and Privacy Act (“FERPA”), State designates </w:t>
      </w:r>
      <w:r w:rsidR="00FA7C9D">
        <w:rPr>
          <w:sz w:val="22"/>
          <w:szCs w:val="22"/>
        </w:rPr>
        <w:t>Contractor</w:t>
      </w:r>
      <w:r w:rsidR="0067580E">
        <w:rPr>
          <w:sz w:val="22"/>
          <w:szCs w:val="22"/>
        </w:rPr>
        <w:t xml:space="preserve"> an “school official</w:t>
      </w:r>
      <w:r w:rsidRPr="00E50A65">
        <w:rPr>
          <w:sz w:val="22"/>
          <w:szCs w:val="22"/>
        </w:rPr>
        <w:t>”</w:t>
      </w:r>
      <w:r w:rsidR="0067580E">
        <w:rPr>
          <w:sz w:val="22"/>
          <w:szCs w:val="22"/>
        </w:rPr>
        <w:t xml:space="preserve"> with a “legitimate educational interest”</w:t>
      </w:r>
      <w:r w:rsidRPr="00E50A65">
        <w:rPr>
          <w:sz w:val="22"/>
          <w:szCs w:val="22"/>
        </w:rPr>
        <w:t xml:space="preserve"> pur</w:t>
      </w:r>
      <w:r w:rsidR="0067580E">
        <w:rPr>
          <w:sz w:val="22"/>
          <w:szCs w:val="22"/>
        </w:rPr>
        <w:t>suant to 20 U.S.C. 1232g(b)(1)(A) and 34 C.F.R. 99.31(a)(1</w:t>
      </w:r>
      <w:r w:rsidRPr="00E50A65">
        <w:rPr>
          <w:sz w:val="22"/>
          <w:szCs w:val="22"/>
        </w:rPr>
        <w:t>)</w:t>
      </w:r>
      <w:r w:rsidR="0067580E">
        <w:rPr>
          <w:sz w:val="22"/>
          <w:szCs w:val="22"/>
        </w:rPr>
        <w:t>(i)(B)</w:t>
      </w:r>
      <w:r w:rsidRPr="00E50A65">
        <w:rPr>
          <w:sz w:val="22"/>
          <w:szCs w:val="22"/>
        </w:rPr>
        <w:t>.</w:t>
      </w:r>
      <w:r w:rsidR="00AD7F09" w:rsidRPr="00E50A65">
        <w:rPr>
          <w:sz w:val="22"/>
          <w:szCs w:val="22"/>
        </w:rPr>
        <w:t xml:space="preserve"> </w:t>
      </w:r>
      <w:r w:rsidR="00FA7C9D">
        <w:rPr>
          <w:sz w:val="22"/>
          <w:szCs w:val="22"/>
        </w:rPr>
        <w:t>Contractor</w:t>
      </w:r>
      <w:r w:rsidR="00AD7F09" w:rsidRPr="00E50A65">
        <w:rPr>
          <w:sz w:val="22"/>
          <w:szCs w:val="22"/>
        </w:rPr>
        <w:t xml:space="preserve"> and the State shall comply with the provisions of FERPA in all respects. Nothing in this Agreement may be construed to allow either party to maintain, use, disclose or share </w:t>
      </w:r>
      <w:r w:rsidR="00B47D44">
        <w:rPr>
          <w:sz w:val="22"/>
          <w:szCs w:val="22"/>
        </w:rPr>
        <w:t>personally</w:t>
      </w:r>
      <w:r w:rsidR="00B00F61">
        <w:rPr>
          <w:sz w:val="22"/>
          <w:szCs w:val="22"/>
        </w:rPr>
        <w:t xml:space="preserve"> </w:t>
      </w:r>
      <w:r w:rsidR="00B47D44">
        <w:rPr>
          <w:sz w:val="22"/>
          <w:szCs w:val="22"/>
        </w:rPr>
        <w:t xml:space="preserve">identifiable </w:t>
      </w:r>
      <w:r w:rsidR="00AD7F09" w:rsidRPr="00E50A65">
        <w:rPr>
          <w:sz w:val="22"/>
          <w:szCs w:val="22"/>
        </w:rPr>
        <w:t xml:space="preserve">student information in a manner not allowed by </w:t>
      </w:r>
      <w:r w:rsidR="005F1DD6" w:rsidRPr="00E50A65">
        <w:rPr>
          <w:sz w:val="22"/>
          <w:szCs w:val="22"/>
        </w:rPr>
        <w:t xml:space="preserve">state or </w:t>
      </w:r>
      <w:r w:rsidR="00AD7F09" w:rsidRPr="00E50A65">
        <w:rPr>
          <w:sz w:val="22"/>
          <w:szCs w:val="22"/>
        </w:rPr>
        <w:t>federal law or regulation.</w:t>
      </w:r>
    </w:p>
    <w:p w14:paraId="41D5F8D4" w14:textId="77777777" w:rsidR="00FC26E7" w:rsidRPr="00E50A65" w:rsidRDefault="00D06220" w:rsidP="009705E4">
      <w:pPr>
        <w:pStyle w:val="NoSpacing"/>
        <w:numPr>
          <w:ilvl w:val="0"/>
          <w:numId w:val="1"/>
        </w:numPr>
        <w:spacing w:after="240"/>
        <w:ind w:left="0" w:firstLine="360"/>
        <w:rPr>
          <w:sz w:val="22"/>
          <w:szCs w:val="22"/>
        </w:rPr>
      </w:pPr>
      <w:r w:rsidRPr="00E50A65">
        <w:rPr>
          <w:sz w:val="22"/>
          <w:szCs w:val="22"/>
        </w:rPr>
        <w:t>“Confidential</w:t>
      </w:r>
      <w:r w:rsidR="00355545">
        <w:rPr>
          <w:sz w:val="22"/>
          <w:szCs w:val="22"/>
        </w:rPr>
        <w:t xml:space="preserve"> Information” shall include any</w:t>
      </w:r>
      <w:r w:rsidR="00EE3109">
        <w:rPr>
          <w:sz w:val="22"/>
          <w:szCs w:val="22"/>
        </w:rPr>
        <w:t xml:space="preserve"> and all </w:t>
      </w:r>
      <w:r w:rsidRPr="00E50A65">
        <w:rPr>
          <w:sz w:val="22"/>
          <w:szCs w:val="22"/>
        </w:rPr>
        <w:t>personally identifiable student information, as that term is defined 34 C.F.R. § 99.3</w:t>
      </w:r>
      <w:r w:rsidR="004C5790">
        <w:rPr>
          <w:sz w:val="22"/>
          <w:szCs w:val="22"/>
        </w:rPr>
        <w:t xml:space="preserve"> or any information shared under this agreement deemed to be confidential or </w:t>
      </w:r>
      <w:r w:rsidR="00B737A0">
        <w:rPr>
          <w:sz w:val="22"/>
          <w:szCs w:val="22"/>
        </w:rPr>
        <w:t>private by the State.</w:t>
      </w:r>
    </w:p>
    <w:p w14:paraId="48B7BBA6" w14:textId="77777777" w:rsidR="00D06220" w:rsidRPr="00E50A65" w:rsidRDefault="00D06220" w:rsidP="00AF2CAC">
      <w:pPr>
        <w:pStyle w:val="NoSpacing"/>
        <w:numPr>
          <w:ilvl w:val="0"/>
          <w:numId w:val="1"/>
        </w:numPr>
        <w:spacing w:after="240"/>
        <w:ind w:left="0" w:firstLine="360"/>
        <w:rPr>
          <w:sz w:val="22"/>
          <w:szCs w:val="22"/>
        </w:rPr>
      </w:pPr>
      <w:r w:rsidRPr="00E50A65">
        <w:rPr>
          <w:sz w:val="22"/>
          <w:szCs w:val="22"/>
        </w:rPr>
        <w:t xml:space="preserve">"Disclose" or "disclosure" means to permit access to or the release, transfer, or other communication of </w:t>
      </w:r>
      <w:r w:rsidR="003169C6" w:rsidRPr="00E50A65">
        <w:rPr>
          <w:sz w:val="22"/>
          <w:szCs w:val="22"/>
        </w:rPr>
        <w:t>C</w:t>
      </w:r>
      <w:r w:rsidR="001246E2" w:rsidRPr="00E50A65">
        <w:rPr>
          <w:sz w:val="22"/>
          <w:szCs w:val="22"/>
        </w:rPr>
        <w:t xml:space="preserve">onfidential </w:t>
      </w:r>
      <w:r w:rsidR="003169C6" w:rsidRPr="00E50A65">
        <w:rPr>
          <w:sz w:val="22"/>
          <w:szCs w:val="22"/>
        </w:rPr>
        <w:t>I</w:t>
      </w:r>
      <w:r w:rsidRPr="00E50A65">
        <w:rPr>
          <w:sz w:val="22"/>
          <w:szCs w:val="22"/>
        </w:rPr>
        <w:t>nformation contained in education records by any means, including oral, written, or electronic means, to any party except the party identified as the party that provided or created the record.</w:t>
      </w:r>
    </w:p>
    <w:p w14:paraId="4BA6B8F4" w14:textId="77777777" w:rsidR="00AF2CAC" w:rsidRPr="00E50A65" w:rsidRDefault="00C23092" w:rsidP="00AF2CAC">
      <w:pPr>
        <w:pStyle w:val="NoSpacing"/>
        <w:numPr>
          <w:ilvl w:val="0"/>
          <w:numId w:val="1"/>
        </w:numPr>
        <w:spacing w:after="240"/>
        <w:ind w:left="0" w:firstLine="360"/>
        <w:rPr>
          <w:sz w:val="22"/>
          <w:szCs w:val="22"/>
        </w:rPr>
      </w:pPr>
      <w:r w:rsidRPr="00E50A65">
        <w:rPr>
          <w:sz w:val="22"/>
          <w:szCs w:val="22"/>
        </w:rPr>
        <w:t xml:space="preserve">The </w:t>
      </w:r>
      <w:r w:rsidR="00AF2CAC" w:rsidRPr="00E50A65">
        <w:rPr>
          <w:sz w:val="22"/>
          <w:szCs w:val="22"/>
        </w:rPr>
        <w:t xml:space="preserve">State may disclose </w:t>
      </w:r>
      <w:r w:rsidR="003169C6" w:rsidRPr="00E50A65">
        <w:rPr>
          <w:sz w:val="22"/>
          <w:szCs w:val="22"/>
        </w:rPr>
        <w:t>C</w:t>
      </w:r>
      <w:r w:rsidR="001246E2" w:rsidRPr="00E50A65">
        <w:rPr>
          <w:sz w:val="22"/>
          <w:szCs w:val="22"/>
        </w:rPr>
        <w:t>onfidential</w:t>
      </w:r>
      <w:r w:rsidRPr="00E50A65">
        <w:rPr>
          <w:sz w:val="22"/>
          <w:szCs w:val="22"/>
        </w:rPr>
        <w:t xml:space="preserve"> </w:t>
      </w:r>
      <w:r w:rsidR="003169C6" w:rsidRPr="00E50A65">
        <w:rPr>
          <w:sz w:val="22"/>
          <w:szCs w:val="22"/>
        </w:rPr>
        <w:t>I</w:t>
      </w:r>
      <w:r w:rsidRPr="00E50A65">
        <w:rPr>
          <w:sz w:val="22"/>
          <w:szCs w:val="22"/>
        </w:rPr>
        <w:t>nformation</w:t>
      </w:r>
      <w:r w:rsidR="00AF2CAC" w:rsidRPr="00E50A65">
        <w:rPr>
          <w:sz w:val="22"/>
          <w:szCs w:val="22"/>
        </w:rPr>
        <w:t xml:space="preserve"> </w:t>
      </w:r>
      <w:r w:rsidR="001246E2" w:rsidRPr="00E50A65">
        <w:rPr>
          <w:sz w:val="22"/>
          <w:szCs w:val="22"/>
        </w:rPr>
        <w:t xml:space="preserve">to </w:t>
      </w:r>
      <w:r w:rsidR="00AE5931">
        <w:rPr>
          <w:sz w:val="22"/>
          <w:szCs w:val="22"/>
        </w:rPr>
        <w:t>Contractor</w:t>
      </w:r>
      <w:r w:rsidR="001246E2" w:rsidRPr="00E50A65">
        <w:rPr>
          <w:sz w:val="22"/>
          <w:szCs w:val="22"/>
        </w:rPr>
        <w:t xml:space="preserve"> </w:t>
      </w:r>
      <w:r w:rsidR="00AF2CAC" w:rsidRPr="00E50A65">
        <w:rPr>
          <w:sz w:val="22"/>
          <w:szCs w:val="22"/>
        </w:rPr>
        <w:t>for the purpose of</w:t>
      </w:r>
      <w:r w:rsidRPr="00E50A65">
        <w:rPr>
          <w:sz w:val="22"/>
          <w:szCs w:val="22"/>
        </w:rPr>
        <w:t xml:space="preserve"> </w:t>
      </w:r>
      <w:r w:rsidR="0067580E">
        <w:rPr>
          <w:sz w:val="22"/>
          <w:szCs w:val="22"/>
        </w:rPr>
        <w:t xml:space="preserve">developing and maintaining a statewide student information system; including, software implementation services, software maintenace services, training services, technical support services, and hosting services. </w:t>
      </w:r>
      <w:r w:rsidR="00AF2CAC" w:rsidRPr="00E50A65">
        <w:rPr>
          <w:sz w:val="22"/>
          <w:szCs w:val="22"/>
        </w:rPr>
        <w:t xml:space="preserve">Further disclosure </w:t>
      </w:r>
      <w:r w:rsidR="00915364" w:rsidRPr="00E50A65">
        <w:rPr>
          <w:sz w:val="22"/>
          <w:szCs w:val="22"/>
        </w:rPr>
        <w:t xml:space="preserve">by </w:t>
      </w:r>
      <w:r w:rsidR="00AE5931">
        <w:rPr>
          <w:sz w:val="22"/>
          <w:szCs w:val="22"/>
        </w:rPr>
        <w:t>Contractor</w:t>
      </w:r>
      <w:r w:rsidR="00915364" w:rsidRPr="00E50A65">
        <w:rPr>
          <w:sz w:val="22"/>
          <w:szCs w:val="22"/>
        </w:rPr>
        <w:t xml:space="preserve"> </w:t>
      </w:r>
      <w:r w:rsidR="00AF2CAC" w:rsidRPr="00E50A65">
        <w:rPr>
          <w:sz w:val="22"/>
          <w:szCs w:val="22"/>
        </w:rPr>
        <w:t xml:space="preserve">of any </w:t>
      </w:r>
      <w:r w:rsidR="00915364" w:rsidRPr="00E50A65">
        <w:rPr>
          <w:sz w:val="22"/>
          <w:szCs w:val="22"/>
        </w:rPr>
        <w:t>Confidential Information</w:t>
      </w:r>
      <w:r w:rsidR="00AF2CAC" w:rsidRPr="00E50A65">
        <w:rPr>
          <w:sz w:val="22"/>
          <w:szCs w:val="22"/>
        </w:rPr>
        <w:t xml:space="preserve"> released to </w:t>
      </w:r>
      <w:r w:rsidR="00AE5931">
        <w:rPr>
          <w:sz w:val="22"/>
          <w:szCs w:val="22"/>
        </w:rPr>
        <w:t>Contractor</w:t>
      </w:r>
      <w:r w:rsidR="009406C9">
        <w:rPr>
          <w:sz w:val="22"/>
          <w:szCs w:val="22"/>
        </w:rPr>
        <w:t xml:space="preserve"> </w:t>
      </w:r>
      <w:r w:rsidR="00AF2CAC" w:rsidRPr="00E50A65">
        <w:rPr>
          <w:sz w:val="22"/>
          <w:szCs w:val="22"/>
        </w:rPr>
        <w:t>by the State is prohibited by this Agreement</w:t>
      </w:r>
      <w:r w:rsidRPr="00E50A65">
        <w:rPr>
          <w:sz w:val="22"/>
          <w:szCs w:val="22"/>
        </w:rPr>
        <w:t>.</w:t>
      </w:r>
      <w:r w:rsidR="00AF2CAC" w:rsidRPr="00E50A65">
        <w:rPr>
          <w:sz w:val="22"/>
          <w:szCs w:val="22"/>
        </w:rPr>
        <w:t xml:space="preserve"> </w:t>
      </w:r>
    </w:p>
    <w:p w14:paraId="561246D3" w14:textId="77777777" w:rsidR="00915364" w:rsidRPr="00E50A65" w:rsidRDefault="00AE5931" w:rsidP="00915364">
      <w:pPr>
        <w:pStyle w:val="NoSpacing"/>
        <w:numPr>
          <w:ilvl w:val="0"/>
          <w:numId w:val="1"/>
        </w:numPr>
        <w:spacing w:after="240"/>
        <w:ind w:left="0" w:firstLine="360"/>
        <w:rPr>
          <w:sz w:val="22"/>
          <w:szCs w:val="22"/>
        </w:rPr>
      </w:pPr>
      <w:r>
        <w:rPr>
          <w:sz w:val="22"/>
          <w:szCs w:val="22"/>
        </w:rPr>
        <w:t>Contractor</w:t>
      </w:r>
      <w:r w:rsidR="00915364" w:rsidRPr="00E50A65">
        <w:rPr>
          <w:sz w:val="22"/>
          <w:szCs w:val="22"/>
        </w:rPr>
        <w:t xml:space="preserve"> shall not: (i) disclose any Confidential Information to any unauthorized third </w:t>
      </w:r>
      <w:r w:rsidR="00B47D44">
        <w:rPr>
          <w:sz w:val="22"/>
          <w:szCs w:val="22"/>
        </w:rPr>
        <w:t>party</w:t>
      </w:r>
      <w:r w:rsidR="00915364" w:rsidRPr="00E50A65">
        <w:rPr>
          <w:sz w:val="22"/>
          <w:szCs w:val="22"/>
        </w:rPr>
        <w:t xml:space="preserve">; (ii) make any use of Confidential Information except to perform its obligations under this Agreement; or (iii) make Confidential Information available to any of its employees, officers, or agents except those </w:t>
      </w:r>
      <w:r w:rsidR="00355545">
        <w:rPr>
          <w:sz w:val="22"/>
          <w:szCs w:val="22"/>
        </w:rPr>
        <w:t xml:space="preserve">individuals </w:t>
      </w:r>
      <w:r w:rsidR="00915364" w:rsidRPr="00E50A65">
        <w:rPr>
          <w:sz w:val="22"/>
          <w:szCs w:val="22"/>
        </w:rPr>
        <w:t xml:space="preserve">who </w:t>
      </w:r>
      <w:r w:rsidR="00B47D44">
        <w:rPr>
          <w:sz w:val="22"/>
          <w:szCs w:val="22"/>
        </w:rPr>
        <w:t xml:space="preserve">have been authorized by </w:t>
      </w:r>
      <w:r>
        <w:rPr>
          <w:sz w:val="22"/>
          <w:szCs w:val="22"/>
        </w:rPr>
        <w:t>Contractor</w:t>
      </w:r>
      <w:r w:rsidR="00B47D44">
        <w:rPr>
          <w:sz w:val="22"/>
          <w:szCs w:val="22"/>
        </w:rPr>
        <w:t xml:space="preserve"> to use the information as a component of their project assignment(s).</w:t>
      </w:r>
      <w:r w:rsidR="00915364" w:rsidRPr="00E50A65">
        <w:rPr>
          <w:sz w:val="22"/>
          <w:szCs w:val="22"/>
        </w:rPr>
        <w:t xml:space="preserve">  The term “unauthorized third</w:t>
      </w:r>
      <w:r w:rsidR="00B47D44">
        <w:rPr>
          <w:sz w:val="22"/>
          <w:szCs w:val="22"/>
        </w:rPr>
        <w:t xml:space="preserve"> party</w:t>
      </w:r>
      <w:r w:rsidR="00915364" w:rsidRPr="00E50A65">
        <w:rPr>
          <w:sz w:val="22"/>
          <w:szCs w:val="22"/>
        </w:rPr>
        <w:t>” for purposes of this Agreement does not include employees, officers, or agents of the State who are authorized to have access to the Confidential Information.</w:t>
      </w:r>
    </w:p>
    <w:p w14:paraId="1633F2DB" w14:textId="7CB7C78D" w:rsidR="00B626A3" w:rsidRPr="00E50A65" w:rsidRDefault="00EE3109" w:rsidP="00B626A3">
      <w:pPr>
        <w:pStyle w:val="NoSpacing"/>
        <w:numPr>
          <w:ilvl w:val="0"/>
          <w:numId w:val="1"/>
        </w:numPr>
        <w:spacing w:after="240"/>
        <w:ind w:left="0" w:firstLine="360"/>
        <w:rPr>
          <w:sz w:val="22"/>
          <w:szCs w:val="22"/>
        </w:rPr>
      </w:pPr>
      <w:r>
        <w:rPr>
          <w:sz w:val="22"/>
          <w:szCs w:val="22"/>
        </w:rPr>
        <w:t>A</w:t>
      </w:r>
      <w:r w:rsidR="00FD30CF">
        <w:rPr>
          <w:sz w:val="22"/>
          <w:szCs w:val="22"/>
        </w:rPr>
        <w:t>t the State’s discretion</w:t>
      </w:r>
      <w:r w:rsidR="009406C9">
        <w:rPr>
          <w:sz w:val="22"/>
          <w:szCs w:val="22"/>
        </w:rPr>
        <w:t xml:space="preserve">, the state may elect </w:t>
      </w:r>
      <w:r>
        <w:rPr>
          <w:sz w:val="22"/>
          <w:szCs w:val="22"/>
        </w:rPr>
        <w:t xml:space="preserve">to </w:t>
      </w:r>
      <w:r w:rsidRPr="00E50A65">
        <w:rPr>
          <w:sz w:val="22"/>
          <w:szCs w:val="22"/>
        </w:rPr>
        <w:t xml:space="preserve">disclose to </w:t>
      </w:r>
      <w:r>
        <w:rPr>
          <w:sz w:val="22"/>
          <w:szCs w:val="22"/>
        </w:rPr>
        <w:t>Contractor</w:t>
      </w:r>
      <w:r w:rsidRPr="00E50A65">
        <w:rPr>
          <w:sz w:val="22"/>
          <w:szCs w:val="22"/>
        </w:rPr>
        <w:t xml:space="preserve"> under this Agreement</w:t>
      </w:r>
      <w:r w:rsidR="00E20584">
        <w:rPr>
          <w:sz w:val="22"/>
          <w:szCs w:val="22"/>
        </w:rPr>
        <w:t xml:space="preserve"> the Confidential Information identified within the State’s Data Dictionary as currently established and, at such time it becomes necessary, as modified. </w:t>
      </w:r>
      <w:r w:rsidR="00B626A3" w:rsidRPr="00E50A65">
        <w:rPr>
          <w:sz w:val="22"/>
          <w:szCs w:val="22"/>
        </w:rPr>
        <w:t xml:space="preserve">No other personally identifiable student information will be disclosed to </w:t>
      </w:r>
      <w:r w:rsidR="00372E9D">
        <w:rPr>
          <w:sz w:val="22"/>
          <w:szCs w:val="22"/>
        </w:rPr>
        <w:t>Contractor</w:t>
      </w:r>
      <w:r w:rsidR="00B626A3" w:rsidRPr="00E50A65">
        <w:rPr>
          <w:sz w:val="22"/>
          <w:szCs w:val="22"/>
        </w:rPr>
        <w:t>.</w:t>
      </w:r>
      <w:r w:rsidR="001246E2" w:rsidRPr="00E50A65">
        <w:rPr>
          <w:sz w:val="22"/>
          <w:szCs w:val="22"/>
        </w:rPr>
        <w:t xml:space="preserve">  </w:t>
      </w:r>
      <w:r w:rsidR="00B626A3" w:rsidRPr="00E50A65">
        <w:rPr>
          <w:sz w:val="22"/>
          <w:szCs w:val="22"/>
        </w:rPr>
        <w:t xml:space="preserve"> </w:t>
      </w:r>
      <w:r w:rsidR="006C1B74">
        <w:rPr>
          <w:sz w:val="22"/>
          <w:szCs w:val="22"/>
        </w:rPr>
        <w:t xml:space="preserve">The Department may also </w:t>
      </w:r>
      <w:r w:rsidR="00E46DAF">
        <w:rPr>
          <w:sz w:val="22"/>
          <w:szCs w:val="22"/>
        </w:rPr>
        <w:t xml:space="preserve">elect to </w:t>
      </w:r>
      <w:r w:rsidR="006C1B74">
        <w:rPr>
          <w:sz w:val="22"/>
          <w:szCs w:val="22"/>
        </w:rPr>
        <w:t>disclose</w:t>
      </w:r>
      <w:ins w:id="0" w:author="Glenn Meyer" w:date="2018-09-04T09:13:00Z">
        <w:r w:rsidR="00934459">
          <w:rPr>
            <w:sz w:val="22"/>
            <w:szCs w:val="22"/>
          </w:rPr>
          <w:t xml:space="preserve"> </w:t>
        </w:r>
      </w:ins>
      <w:r w:rsidR="006C1B74">
        <w:rPr>
          <w:sz w:val="22"/>
          <w:szCs w:val="22"/>
        </w:rPr>
        <w:t xml:space="preserve">any Department program data such as </w:t>
      </w:r>
      <w:r w:rsidR="00E46DAF">
        <w:rPr>
          <w:sz w:val="22"/>
          <w:szCs w:val="22"/>
        </w:rPr>
        <w:t xml:space="preserve">individual </w:t>
      </w:r>
      <w:r w:rsidR="006C1B74">
        <w:rPr>
          <w:sz w:val="22"/>
          <w:szCs w:val="22"/>
        </w:rPr>
        <w:t xml:space="preserve">performance information, fiscal records or </w:t>
      </w:r>
      <w:r w:rsidR="00934459">
        <w:rPr>
          <w:sz w:val="22"/>
          <w:szCs w:val="22"/>
        </w:rPr>
        <w:t xml:space="preserve">education </w:t>
      </w:r>
      <w:r w:rsidR="006C1B74">
        <w:rPr>
          <w:sz w:val="22"/>
          <w:szCs w:val="22"/>
        </w:rPr>
        <w:t>personnel data.</w:t>
      </w:r>
    </w:p>
    <w:p w14:paraId="61F88C1B" w14:textId="77777777" w:rsidR="00AD7F09" w:rsidRPr="00E50A65" w:rsidRDefault="00372E9D" w:rsidP="0057629E">
      <w:pPr>
        <w:pStyle w:val="NoSpacing"/>
        <w:numPr>
          <w:ilvl w:val="0"/>
          <w:numId w:val="1"/>
        </w:numPr>
        <w:spacing w:after="240"/>
        <w:ind w:left="0" w:firstLine="360"/>
        <w:rPr>
          <w:sz w:val="22"/>
          <w:szCs w:val="22"/>
        </w:rPr>
      </w:pPr>
      <w:r>
        <w:rPr>
          <w:sz w:val="22"/>
          <w:szCs w:val="22"/>
        </w:rPr>
        <w:lastRenderedPageBreak/>
        <w:t>Contractor</w:t>
      </w:r>
      <w:r w:rsidR="00AD7F09" w:rsidRPr="00E50A65">
        <w:rPr>
          <w:sz w:val="22"/>
          <w:szCs w:val="22"/>
        </w:rPr>
        <w:t xml:space="preserve"> agrees to use Confidenti</w:t>
      </w:r>
      <w:r w:rsidR="00915364" w:rsidRPr="00E50A65">
        <w:rPr>
          <w:sz w:val="22"/>
          <w:szCs w:val="22"/>
        </w:rPr>
        <w:t>al Information provided by the S</w:t>
      </w:r>
      <w:r w:rsidR="00AD7F09" w:rsidRPr="00E50A65">
        <w:rPr>
          <w:sz w:val="22"/>
          <w:szCs w:val="22"/>
        </w:rPr>
        <w:t>tate</w:t>
      </w:r>
      <w:r w:rsidR="00423D47">
        <w:rPr>
          <w:sz w:val="22"/>
          <w:szCs w:val="22"/>
        </w:rPr>
        <w:t>, or any Nevada School District or charter school</w:t>
      </w:r>
      <w:r w:rsidR="0057629E" w:rsidRPr="00E50A65">
        <w:rPr>
          <w:sz w:val="22"/>
          <w:szCs w:val="22"/>
        </w:rPr>
        <w:t xml:space="preserve"> </w:t>
      </w:r>
      <w:r w:rsidR="00915364" w:rsidRPr="00E50A65">
        <w:rPr>
          <w:sz w:val="22"/>
          <w:szCs w:val="22"/>
        </w:rPr>
        <w:t>only</w:t>
      </w:r>
      <w:r w:rsidR="00E20584">
        <w:rPr>
          <w:sz w:val="22"/>
          <w:szCs w:val="22"/>
        </w:rPr>
        <w:t xml:space="preserve"> for the purpose of fullfilling the Contractor’s obligations under this Agreement and Contract.</w:t>
      </w:r>
    </w:p>
    <w:p w14:paraId="1723CBC4" w14:textId="77777777" w:rsidR="00D06220" w:rsidRPr="00E50A65" w:rsidRDefault="00372E9D" w:rsidP="0057629E">
      <w:pPr>
        <w:pStyle w:val="NoSpacing"/>
        <w:numPr>
          <w:ilvl w:val="0"/>
          <w:numId w:val="1"/>
        </w:numPr>
        <w:spacing w:after="240"/>
        <w:ind w:left="0" w:firstLine="360"/>
        <w:rPr>
          <w:sz w:val="22"/>
          <w:szCs w:val="22"/>
        </w:rPr>
      </w:pPr>
      <w:r>
        <w:rPr>
          <w:sz w:val="22"/>
          <w:szCs w:val="22"/>
        </w:rPr>
        <w:t>Contractor</w:t>
      </w:r>
      <w:r w:rsidR="00D06220" w:rsidRPr="00E50A65">
        <w:rPr>
          <w:sz w:val="22"/>
          <w:szCs w:val="22"/>
        </w:rPr>
        <w:t xml:space="preserve"> </w:t>
      </w:r>
      <w:r w:rsidR="0057629E" w:rsidRPr="00E50A65">
        <w:rPr>
          <w:sz w:val="22"/>
          <w:szCs w:val="22"/>
        </w:rPr>
        <w:t xml:space="preserve">understands that </w:t>
      </w:r>
      <w:r w:rsidR="003169C6" w:rsidRPr="00E50A65">
        <w:rPr>
          <w:sz w:val="22"/>
          <w:szCs w:val="22"/>
        </w:rPr>
        <w:t>the Confidential Information is</w:t>
      </w:r>
      <w:r w:rsidR="0057629E" w:rsidRPr="00E50A65">
        <w:rPr>
          <w:sz w:val="22"/>
          <w:szCs w:val="22"/>
        </w:rPr>
        <w:t xml:space="preserve"> protected under state and federal law and </w:t>
      </w:r>
      <w:r w:rsidR="00D06220" w:rsidRPr="00E50A65">
        <w:rPr>
          <w:sz w:val="22"/>
          <w:szCs w:val="22"/>
        </w:rPr>
        <w:t xml:space="preserve">agrees to immediately notify the State if any of the Confidential Information is disclosed, either </w:t>
      </w:r>
      <w:r w:rsidR="00E20584">
        <w:rPr>
          <w:sz w:val="22"/>
          <w:szCs w:val="22"/>
        </w:rPr>
        <w:t>intentionally or inadvertently. Such notice is not required if Contractor is directed to disclose certain Confidential Information, in writing, by the State.</w:t>
      </w:r>
      <w:r w:rsidR="00D06220" w:rsidRPr="00E50A65">
        <w:rPr>
          <w:sz w:val="22"/>
          <w:szCs w:val="22"/>
        </w:rPr>
        <w:t xml:space="preserve"> </w:t>
      </w:r>
    </w:p>
    <w:p w14:paraId="534CDD84" w14:textId="77777777" w:rsidR="00B626A3" w:rsidRDefault="00372E9D" w:rsidP="00B626A3">
      <w:pPr>
        <w:pStyle w:val="NoSpacing"/>
        <w:numPr>
          <w:ilvl w:val="0"/>
          <w:numId w:val="1"/>
        </w:numPr>
        <w:spacing w:after="240"/>
        <w:ind w:left="0" w:firstLine="360"/>
        <w:rPr>
          <w:sz w:val="22"/>
          <w:szCs w:val="22"/>
        </w:rPr>
      </w:pPr>
      <w:r>
        <w:rPr>
          <w:sz w:val="22"/>
          <w:szCs w:val="22"/>
        </w:rPr>
        <w:t>Contractor</w:t>
      </w:r>
      <w:r w:rsidR="00B626A3" w:rsidRPr="00E50A65">
        <w:rPr>
          <w:sz w:val="22"/>
          <w:szCs w:val="22"/>
        </w:rPr>
        <w:t xml:space="preserve"> agrees to protect Confidential Information in such a manner that it will be disclosed only to </w:t>
      </w:r>
      <w:r>
        <w:rPr>
          <w:sz w:val="22"/>
          <w:szCs w:val="22"/>
        </w:rPr>
        <w:t>Contractor’s</w:t>
      </w:r>
      <w:r w:rsidR="00B626A3" w:rsidRPr="00E50A65">
        <w:rPr>
          <w:sz w:val="22"/>
          <w:szCs w:val="22"/>
        </w:rPr>
        <w:t xml:space="preserve"> staff whose duties under this Agreement specifically require them to have access to the Confidential Information</w:t>
      </w:r>
      <w:r w:rsidR="00651597">
        <w:rPr>
          <w:sz w:val="22"/>
          <w:szCs w:val="22"/>
        </w:rPr>
        <w:t xml:space="preserve"> and to any State approved subcontractors listed in this paragraph who have executed similar Data Sharing Agreements with State</w:t>
      </w:r>
    </w:p>
    <w:p w14:paraId="46DAFD73" w14:textId="77777777" w:rsidR="00651597" w:rsidRDefault="00651597" w:rsidP="00423D47">
      <w:pPr>
        <w:pStyle w:val="NoSpacing"/>
        <w:numPr>
          <w:ilvl w:val="1"/>
          <w:numId w:val="1"/>
        </w:numPr>
        <w:spacing w:after="240"/>
        <w:rPr>
          <w:sz w:val="22"/>
          <w:szCs w:val="22"/>
        </w:rPr>
      </w:pPr>
      <w:r>
        <w:rPr>
          <w:sz w:val="22"/>
          <w:szCs w:val="22"/>
        </w:rPr>
        <w:t>State approved subcontractors executing similar Data Sharing Agreements:</w:t>
      </w:r>
    </w:p>
    <w:p w14:paraId="5A39FF37" w14:textId="08E866C2" w:rsidR="00651597" w:rsidRPr="00E50A65" w:rsidRDefault="00F43BCC" w:rsidP="00423D47">
      <w:pPr>
        <w:pStyle w:val="NoSpacing"/>
        <w:spacing w:after="240"/>
        <w:ind w:left="1440"/>
        <w:rPr>
          <w:sz w:val="22"/>
          <w:szCs w:val="22"/>
        </w:rPr>
      </w:pPr>
      <w:r>
        <w:rPr>
          <w:sz w:val="22"/>
          <w:szCs w:val="22"/>
        </w:rPr>
        <w:t>None</w:t>
      </w:r>
    </w:p>
    <w:p w14:paraId="7E00C408" w14:textId="04312218" w:rsidR="0057629E" w:rsidRPr="00E50A65" w:rsidRDefault="00372E9D" w:rsidP="00AF2CAC">
      <w:pPr>
        <w:pStyle w:val="NoSpacing"/>
        <w:numPr>
          <w:ilvl w:val="0"/>
          <w:numId w:val="1"/>
        </w:numPr>
        <w:spacing w:after="240"/>
        <w:ind w:left="0" w:firstLine="360"/>
        <w:rPr>
          <w:sz w:val="22"/>
          <w:szCs w:val="22"/>
        </w:rPr>
      </w:pPr>
      <w:r>
        <w:rPr>
          <w:sz w:val="22"/>
          <w:szCs w:val="22"/>
        </w:rPr>
        <w:t>Contractor</w:t>
      </w:r>
      <w:r w:rsidR="0057629E" w:rsidRPr="00E50A65">
        <w:rPr>
          <w:sz w:val="22"/>
          <w:szCs w:val="22"/>
        </w:rPr>
        <w:t xml:space="preserve"> and the State shall identify at least one authorized representative or data custodian </w:t>
      </w:r>
      <w:r w:rsidR="00B47D44">
        <w:rPr>
          <w:sz w:val="22"/>
          <w:szCs w:val="22"/>
        </w:rPr>
        <w:t xml:space="preserve">from </w:t>
      </w:r>
      <w:r w:rsidR="0057629E" w:rsidRPr="00E50A65">
        <w:rPr>
          <w:sz w:val="22"/>
          <w:szCs w:val="22"/>
        </w:rPr>
        <w:t xml:space="preserve">their respective agencies who shall be responsible </w:t>
      </w:r>
      <w:r w:rsidR="00792112" w:rsidRPr="00E50A65">
        <w:rPr>
          <w:sz w:val="22"/>
          <w:szCs w:val="22"/>
        </w:rPr>
        <w:t>for</w:t>
      </w:r>
      <w:r w:rsidR="0057629E" w:rsidRPr="00E50A65">
        <w:rPr>
          <w:sz w:val="22"/>
          <w:szCs w:val="22"/>
        </w:rPr>
        <w:t xml:space="preserve"> processing and responding to data requests from the other party.</w:t>
      </w:r>
      <w:r w:rsidR="008C7022">
        <w:rPr>
          <w:sz w:val="22"/>
          <w:szCs w:val="22"/>
        </w:rPr>
        <w:t xml:space="preserve"> The State identifies Mr. Glenn Meyer (</w:t>
      </w:r>
      <w:hyperlink r:id="rId11" w:history="1">
        <w:r w:rsidR="008C7022" w:rsidRPr="00FA1F32">
          <w:rPr>
            <w:rStyle w:val="Hyperlink"/>
            <w:sz w:val="22"/>
            <w:szCs w:val="22"/>
          </w:rPr>
          <w:t>gmeyer@doe.nv.gov</w:t>
        </w:r>
      </w:hyperlink>
      <w:r w:rsidR="008C7022">
        <w:rPr>
          <w:sz w:val="22"/>
          <w:szCs w:val="22"/>
        </w:rPr>
        <w:t xml:space="preserve">) </w:t>
      </w:r>
      <w:r w:rsidR="00C70739">
        <w:rPr>
          <w:sz w:val="22"/>
          <w:szCs w:val="22"/>
        </w:rPr>
        <w:t>or Mr. Peter Zutz (</w:t>
      </w:r>
      <w:hyperlink r:id="rId12" w:history="1">
        <w:r w:rsidR="00C70739" w:rsidRPr="005826FB">
          <w:rPr>
            <w:rStyle w:val="Hyperlink"/>
            <w:sz w:val="22"/>
            <w:szCs w:val="22"/>
          </w:rPr>
          <w:t>pzutz@doe.nv.gov</w:t>
        </w:r>
      </w:hyperlink>
      <w:r w:rsidR="00C70739">
        <w:rPr>
          <w:sz w:val="22"/>
          <w:szCs w:val="22"/>
        </w:rPr>
        <w:t xml:space="preserve">) </w:t>
      </w:r>
      <w:r w:rsidR="008C7022">
        <w:rPr>
          <w:sz w:val="22"/>
          <w:szCs w:val="22"/>
        </w:rPr>
        <w:t>as the authorized representative</w:t>
      </w:r>
      <w:r w:rsidR="00C70739">
        <w:rPr>
          <w:sz w:val="22"/>
          <w:szCs w:val="22"/>
        </w:rPr>
        <w:t>s</w:t>
      </w:r>
      <w:r w:rsidR="00471277">
        <w:rPr>
          <w:sz w:val="22"/>
          <w:szCs w:val="22"/>
        </w:rPr>
        <w:t>.</w:t>
      </w:r>
      <w:r w:rsidR="00166883">
        <w:rPr>
          <w:sz w:val="22"/>
          <w:szCs w:val="22"/>
        </w:rPr>
        <w:t xml:space="preserve"> </w:t>
      </w:r>
      <w:r w:rsidR="0015792C" w:rsidRPr="00044F4C">
        <w:rPr>
          <w:sz w:val="22"/>
          <w:szCs w:val="22"/>
          <w:highlight w:val="yellow"/>
        </w:rPr>
        <w:t>(VENDOR)</w:t>
      </w:r>
      <w:r w:rsidR="00F43BCC">
        <w:rPr>
          <w:sz w:val="22"/>
          <w:szCs w:val="22"/>
        </w:rPr>
        <w:t xml:space="preserve"> </w:t>
      </w:r>
      <w:r w:rsidR="00166883">
        <w:rPr>
          <w:sz w:val="22"/>
          <w:szCs w:val="22"/>
        </w:rPr>
        <w:t xml:space="preserve"> identifies </w:t>
      </w:r>
      <w:r w:rsidR="00F43BCC">
        <w:rPr>
          <w:sz w:val="22"/>
          <w:szCs w:val="22"/>
        </w:rPr>
        <w:t>W</w:t>
      </w:r>
      <w:r w:rsidR="00166883">
        <w:rPr>
          <w:sz w:val="22"/>
          <w:szCs w:val="22"/>
        </w:rPr>
        <w:t>as the data custodian. These individuals shall be noted as Key Personnel and immediate notice to all parties of any change. Change notices</w:t>
      </w:r>
      <w:r w:rsidR="00E20584">
        <w:rPr>
          <w:sz w:val="22"/>
          <w:szCs w:val="22"/>
        </w:rPr>
        <w:t xml:space="preserve"> will be delivered via email or</w:t>
      </w:r>
      <w:r w:rsidR="00166883">
        <w:rPr>
          <w:sz w:val="22"/>
          <w:szCs w:val="22"/>
        </w:rPr>
        <w:t xml:space="preserve"> courier and such notice must include the name of the new data custodian.</w:t>
      </w:r>
    </w:p>
    <w:p w14:paraId="7E6D6C0D" w14:textId="77777777" w:rsidR="0057629E" w:rsidRPr="00E50A65" w:rsidRDefault="003169C6" w:rsidP="00AF2CAC">
      <w:pPr>
        <w:pStyle w:val="NoSpacing"/>
        <w:numPr>
          <w:ilvl w:val="0"/>
          <w:numId w:val="1"/>
        </w:numPr>
        <w:spacing w:after="240"/>
        <w:ind w:left="0" w:firstLine="360"/>
        <w:rPr>
          <w:sz w:val="22"/>
          <w:szCs w:val="22"/>
        </w:rPr>
      </w:pPr>
      <w:r w:rsidRPr="00E50A65">
        <w:rPr>
          <w:sz w:val="22"/>
          <w:szCs w:val="22"/>
        </w:rPr>
        <w:t>Upon request of the State,</w:t>
      </w:r>
      <w:r w:rsidR="0057629E" w:rsidRPr="00E50A65">
        <w:rPr>
          <w:sz w:val="22"/>
          <w:szCs w:val="22"/>
        </w:rPr>
        <w:t xml:space="preserve"> </w:t>
      </w:r>
      <w:r w:rsidR="00372E9D">
        <w:rPr>
          <w:sz w:val="22"/>
          <w:szCs w:val="22"/>
        </w:rPr>
        <w:t>Contractor</w:t>
      </w:r>
      <w:r w:rsidR="0057629E" w:rsidRPr="00E50A65">
        <w:rPr>
          <w:sz w:val="22"/>
          <w:szCs w:val="22"/>
        </w:rPr>
        <w:t xml:space="preserve"> shall agree to permit the State to review or </w:t>
      </w:r>
      <w:r w:rsidRPr="00E50A65">
        <w:rPr>
          <w:sz w:val="22"/>
          <w:szCs w:val="22"/>
        </w:rPr>
        <w:t xml:space="preserve">shall </w:t>
      </w:r>
      <w:r w:rsidR="0057629E" w:rsidRPr="00E50A65">
        <w:rPr>
          <w:sz w:val="22"/>
          <w:szCs w:val="22"/>
        </w:rPr>
        <w:t>provide written assurances</w:t>
      </w:r>
      <w:r w:rsidRPr="00E50A65">
        <w:rPr>
          <w:sz w:val="22"/>
          <w:szCs w:val="22"/>
        </w:rPr>
        <w:t xml:space="preserve"> to the State</w:t>
      </w:r>
      <w:r w:rsidR="0057629E" w:rsidRPr="00E50A65">
        <w:rPr>
          <w:sz w:val="22"/>
          <w:szCs w:val="22"/>
        </w:rPr>
        <w:t xml:space="preserve"> regarding the use o</w:t>
      </w:r>
      <w:r w:rsidR="00792112" w:rsidRPr="00E50A65">
        <w:rPr>
          <w:sz w:val="22"/>
          <w:szCs w:val="22"/>
        </w:rPr>
        <w:t>f Confidential Data under this A</w:t>
      </w:r>
      <w:r w:rsidR="0057629E" w:rsidRPr="00E50A65">
        <w:rPr>
          <w:sz w:val="22"/>
          <w:szCs w:val="22"/>
        </w:rPr>
        <w:t xml:space="preserve">greement. </w:t>
      </w:r>
      <w:r w:rsidR="00166883">
        <w:rPr>
          <w:sz w:val="22"/>
          <w:szCs w:val="22"/>
        </w:rPr>
        <w:t xml:space="preserve">In such an event, the State shall provide appropriate notice and an adaquate timeframe for Contractor to prepare data. </w:t>
      </w:r>
      <w:r w:rsidR="0057629E" w:rsidRPr="00E50A65">
        <w:rPr>
          <w:sz w:val="22"/>
          <w:szCs w:val="22"/>
        </w:rPr>
        <w:t xml:space="preserve">The purpose of this </w:t>
      </w:r>
      <w:r w:rsidR="00915364" w:rsidRPr="00E50A65">
        <w:rPr>
          <w:sz w:val="22"/>
          <w:szCs w:val="22"/>
        </w:rPr>
        <w:t xml:space="preserve">provision is to ensure that appropriate policies and procedures are in place to protect the </w:t>
      </w:r>
      <w:r w:rsidRPr="00E50A65">
        <w:rPr>
          <w:sz w:val="22"/>
          <w:szCs w:val="22"/>
        </w:rPr>
        <w:t>Confidential Information</w:t>
      </w:r>
      <w:r w:rsidR="00915364" w:rsidRPr="00E50A65">
        <w:rPr>
          <w:sz w:val="22"/>
          <w:szCs w:val="22"/>
        </w:rPr>
        <w:t xml:space="preserve"> and that </w:t>
      </w:r>
      <w:r w:rsidRPr="00E50A65">
        <w:rPr>
          <w:sz w:val="22"/>
          <w:szCs w:val="22"/>
        </w:rPr>
        <w:t>there has been no further Disclosure of the Confidential Information</w:t>
      </w:r>
      <w:r w:rsidR="00915364" w:rsidRPr="00E50A65">
        <w:rPr>
          <w:sz w:val="22"/>
          <w:szCs w:val="22"/>
        </w:rPr>
        <w:t>.</w:t>
      </w:r>
    </w:p>
    <w:p w14:paraId="46D72662" w14:textId="77777777" w:rsidR="00D06220" w:rsidRPr="00E50A65" w:rsidRDefault="00D06220" w:rsidP="00AF2CAC">
      <w:pPr>
        <w:pStyle w:val="NoSpacing"/>
        <w:numPr>
          <w:ilvl w:val="0"/>
          <w:numId w:val="1"/>
        </w:numPr>
        <w:spacing w:after="240"/>
        <w:ind w:left="0" w:firstLine="360"/>
        <w:rPr>
          <w:sz w:val="22"/>
          <w:szCs w:val="22"/>
        </w:rPr>
      </w:pPr>
      <w:r w:rsidRPr="00E50A65">
        <w:rPr>
          <w:sz w:val="22"/>
          <w:szCs w:val="22"/>
        </w:rPr>
        <w:t xml:space="preserve">All </w:t>
      </w:r>
      <w:r w:rsidR="00372E9D">
        <w:rPr>
          <w:sz w:val="22"/>
          <w:szCs w:val="22"/>
        </w:rPr>
        <w:t>Contractor</w:t>
      </w:r>
      <w:r w:rsidRPr="00E50A65">
        <w:rPr>
          <w:sz w:val="22"/>
          <w:szCs w:val="22"/>
        </w:rPr>
        <w:t xml:space="preserve"> employees, officers, and agents with access to the Confidential Information must acknowledge that they </w:t>
      </w:r>
      <w:r w:rsidR="009406C9">
        <w:rPr>
          <w:sz w:val="22"/>
          <w:szCs w:val="22"/>
        </w:rPr>
        <w:t>are aware of</w:t>
      </w:r>
      <w:r w:rsidR="00B47D44">
        <w:rPr>
          <w:sz w:val="22"/>
          <w:szCs w:val="22"/>
        </w:rPr>
        <w:t xml:space="preserve"> and </w:t>
      </w:r>
      <w:r w:rsidRPr="00E50A65">
        <w:rPr>
          <w:sz w:val="22"/>
          <w:szCs w:val="22"/>
        </w:rPr>
        <w:t xml:space="preserve">will abide by the provisions of this Agreement.  </w:t>
      </w:r>
      <w:r w:rsidR="00372E9D">
        <w:rPr>
          <w:sz w:val="22"/>
          <w:szCs w:val="22"/>
        </w:rPr>
        <w:t>Contractor</w:t>
      </w:r>
      <w:r w:rsidRPr="00E50A65">
        <w:rPr>
          <w:sz w:val="22"/>
          <w:szCs w:val="22"/>
        </w:rPr>
        <w:t xml:space="preserve"> agrees to remove any person from performing work </w:t>
      </w:r>
      <w:r w:rsidR="00B47D44">
        <w:rPr>
          <w:sz w:val="22"/>
          <w:szCs w:val="22"/>
        </w:rPr>
        <w:t xml:space="preserve">who </w:t>
      </w:r>
      <w:r w:rsidRPr="00E50A65">
        <w:rPr>
          <w:sz w:val="22"/>
          <w:szCs w:val="22"/>
        </w:rPr>
        <w:t>has</w:t>
      </w:r>
      <w:r w:rsidR="00166883" w:rsidRPr="00166883">
        <w:rPr>
          <w:sz w:val="22"/>
          <w:szCs w:val="22"/>
        </w:rPr>
        <w:t xml:space="preserve"> </w:t>
      </w:r>
      <w:r w:rsidR="00166883" w:rsidRPr="00E50A65">
        <w:rPr>
          <w:sz w:val="22"/>
          <w:szCs w:val="22"/>
        </w:rPr>
        <w:t>violated the terms of this Agreement</w:t>
      </w:r>
      <w:r w:rsidR="00B47D44">
        <w:rPr>
          <w:sz w:val="22"/>
          <w:szCs w:val="22"/>
        </w:rPr>
        <w:t>,</w:t>
      </w:r>
      <w:r w:rsidR="00166883">
        <w:rPr>
          <w:sz w:val="22"/>
          <w:szCs w:val="22"/>
        </w:rPr>
        <w:t xml:space="preserve"> or if the Contractor suspects any person to have violated the terms of the Agreement. Contractor shall notify the State of a breach of the Agreement within 10 days. </w:t>
      </w:r>
      <w:r w:rsidR="00166883" w:rsidRPr="00166883">
        <w:rPr>
          <w:sz w:val="22"/>
          <w:szCs w:val="22"/>
        </w:rPr>
        <w:t xml:space="preserve">If the United States Department of Education’s Family Policy Compliance Office determines that the </w:t>
      </w:r>
      <w:r w:rsidR="00E20584">
        <w:rPr>
          <w:sz w:val="22"/>
          <w:szCs w:val="22"/>
        </w:rPr>
        <w:t>Contractor</w:t>
      </w:r>
      <w:r w:rsidR="00166883" w:rsidRPr="00166883">
        <w:rPr>
          <w:sz w:val="22"/>
          <w:szCs w:val="22"/>
        </w:rPr>
        <w:t xml:space="preserve"> has violated paragraph 34 C.F.R. 99.31(a)(3), the State may not allow the </w:t>
      </w:r>
      <w:r w:rsidR="00E20584">
        <w:rPr>
          <w:sz w:val="22"/>
          <w:szCs w:val="22"/>
        </w:rPr>
        <w:t>Contractor</w:t>
      </w:r>
      <w:r w:rsidR="00166883" w:rsidRPr="00166883">
        <w:rPr>
          <w:sz w:val="22"/>
          <w:szCs w:val="22"/>
        </w:rPr>
        <w:t xml:space="preserve"> access to personally identifiable information from education records for at least five years.  34 C.F.R. 99.67.</w:t>
      </w:r>
    </w:p>
    <w:p w14:paraId="46E85A96" w14:textId="77777777" w:rsidR="00D54A5B" w:rsidRDefault="00FC26E7" w:rsidP="00AF2CAC">
      <w:pPr>
        <w:pStyle w:val="NoSpacing"/>
        <w:numPr>
          <w:ilvl w:val="0"/>
          <w:numId w:val="1"/>
        </w:numPr>
        <w:spacing w:after="240"/>
        <w:ind w:left="0" w:firstLine="360"/>
        <w:rPr>
          <w:sz w:val="22"/>
          <w:szCs w:val="22"/>
        </w:rPr>
      </w:pPr>
      <w:r w:rsidRPr="00E50A65">
        <w:rPr>
          <w:sz w:val="22"/>
          <w:szCs w:val="22"/>
        </w:rPr>
        <w:t xml:space="preserve">By disclosing Confidential Information to </w:t>
      </w:r>
      <w:r w:rsidR="00372E9D">
        <w:rPr>
          <w:sz w:val="22"/>
          <w:szCs w:val="22"/>
        </w:rPr>
        <w:t>Contractor</w:t>
      </w:r>
      <w:r w:rsidRPr="00E50A65">
        <w:rPr>
          <w:sz w:val="22"/>
          <w:szCs w:val="22"/>
        </w:rPr>
        <w:t xml:space="preserve">, the State is in no way assigning ownership of the Confidential Information to </w:t>
      </w:r>
      <w:r w:rsidR="00372E9D">
        <w:rPr>
          <w:sz w:val="22"/>
          <w:szCs w:val="22"/>
        </w:rPr>
        <w:t>Contractor</w:t>
      </w:r>
      <w:r w:rsidRPr="00E50A65">
        <w:rPr>
          <w:sz w:val="22"/>
          <w:szCs w:val="22"/>
        </w:rPr>
        <w:t>.  Upon the termination of this Agreement</w:t>
      </w:r>
      <w:r w:rsidR="00182FA0" w:rsidRPr="00E50A65">
        <w:rPr>
          <w:sz w:val="22"/>
          <w:szCs w:val="22"/>
        </w:rPr>
        <w:t xml:space="preserve"> for any reason</w:t>
      </w:r>
      <w:r w:rsidRPr="00E50A65">
        <w:rPr>
          <w:sz w:val="22"/>
          <w:szCs w:val="22"/>
        </w:rPr>
        <w:t xml:space="preserve">, </w:t>
      </w:r>
      <w:r w:rsidR="00FA7C9D">
        <w:rPr>
          <w:sz w:val="22"/>
          <w:szCs w:val="22"/>
        </w:rPr>
        <w:t>Contractor</w:t>
      </w:r>
      <w:r w:rsidRPr="00E50A65">
        <w:rPr>
          <w:sz w:val="22"/>
          <w:szCs w:val="22"/>
        </w:rPr>
        <w:t xml:space="preserve"> </w:t>
      </w:r>
      <w:r w:rsidR="00182FA0" w:rsidRPr="00E50A65">
        <w:rPr>
          <w:sz w:val="22"/>
          <w:szCs w:val="22"/>
        </w:rPr>
        <w:t>shall</w:t>
      </w:r>
      <w:r w:rsidRPr="00E50A65">
        <w:rPr>
          <w:sz w:val="22"/>
          <w:szCs w:val="22"/>
        </w:rPr>
        <w:t xml:space="preserve"> immediately return all Confidential Information</w:t>
      </w:r>
      <w:r w:rsidR="003169C6" w:rsidRPr="00E50A65">
        <w:rPr>
          <w:sz w:val="22"/>
          <w:szCs w:val="22"/>
        </w:rPr>
        <w:t>, including all copies,</w:t>
      </w:r>
      <w:r w:rsidRPr="00E50A65">
        <w:rPr>
          <w:sz w:val="22"/>
          <w:szCs w:val="22"/>
        </w:rPr>
        <w:t xml:space="preserve"> to the State or destroy all Confidential Information in its possession, custody, or control unless otherwise agreed to in writing by both parties.  </w:t>
      </w:r>
      <w:r w:rsidR="00372E9D">
        <w:rPr>
          <w:sz w:val="22"/>
          <w:szCs w:val="22"/>
        </w:rPr>
        <w:t>Upon request, Contractor</w:t>
      </w:r>
      <w:r w:rsidRPr="00E50A65">
        <w:rPr>
          <w:sz w:val="22"/>
          <w:szCs w:val="22"/>
        </w:rPr>
        <w:t xml:space="preserve"> will provide the State with affidavits to this effect.</w:t>
      </w:r>
    </w:p>
    <w:p w14:paraId="5AE8164A" w14:textId="77777777" w:rsidR="00B71433" w:rsidRDefault="00B71433" w:rsidP="0057629E">
      <w:pPr>
        <w:pStyle w:val="NoSpacing"/>
        <w:numPr>
          <w:ilvl w:val="0"/>
          <w:numId w:val="1"/>
        </w:numPr>
        <w:spacing w:after="240"/>
        <w:ind w:left="0" w:firstLine="360"/>
        <w:rPr>
          <w:sz w:val="22"/>
          <w:szCs w:val="22"/>
        </w:rPr>
      </w:pPr>
      <w:r>
        <w:rPr>
          <w:sz w:val="22"/>
          <w:szCs w:val="22"/>
        </w:rPr>
        <w:t>Contractor agrees to</w:t>
      </w:r>
      <w:r w:rsidRPr="00B71433">
        <w:rPr>
          <w:sz w:val="22"/>
          <w:szCs w:val="22"/>
        </w:rPr>
        <w:t xml:space="preserve"> destroy the personally identifiable information</w:t>
      </w:r>
      <w:r w:rsidR="00166883">
        <w:rPr>
          <w:sz w:val="22"/>
          <w:szCs w:val="22"/>
        </w:rPr>
        <w:t>, within 45 days,</w:t>
      </w:r>
      <w:r w:rsidRPr="00B71433">
        <w:rPr>
          <w:sz w:val="22"/>
          <w:szCs w:val="22"/>
        </w:rPr>
        <w:t xml:space="preserve"> from the education records when the information is no longer needed for the purpose specified</w:t>
      </w:r>
      <w:r>
        <w:rPr>
          <w:sz w:val="22"/>
          <w:szCs w:val="22"/>
        </w:rPr>
        <w:t xml:space="preserve"> in this Agreement</w:t>
      </w:r>
      <w:r w:rsidR="00166883">
        <w:rPr>
          <w:sz w:val="22"/>
          <w:szCs w:val="22"/>
        </w:rPr>
        <w:t xml:space="preserve"> </w:t>
      </w:r>
      <w:r w:rsidR="00166883">
        <w:rPr>
          <w:sz w:val="22"/>
          <w:szCs w:val="22"/>
        </w:rPr>
        <w:lastRenderedPageBreak/>
        <w:t>and the contract as amended and approved</w:t>
      </w:r>
      <w:r>
        <w:rPr>
          <w:sz w:val="22"/>
          <w:szCs w:val="22"/>
        </w:rPr>
        <w:t>. The parties to this A</w:t>
      </w:r>
      <w:r w:rsidRPr="00B71433">
        <w:rPr>
          <w:sz w:val="22"/>
          <w:szCs w:val="22"/>
        </w:rPr>
        <w:t xml:space="preserve">greement </w:t>
      </w:r>
      <w:r w:rsidR="00166883">
        <w:rPr>
          <w:sz w:val="22"/>
          <w:szCs w:val="22"/>
        </w:rPr>
        <w:t xml:space="preserve">and contract may agree </w:t>
      </w:r>
      <w:r w:rsidRPr="00B71433">
        <w:rPr>
          <w:sz w:val="22"/>
          <w:szCs w:val="22"/>
        </w:rPr>
        <w:t xml:space="preserve">to extend the time period </w:t>
      </w:r>
      <w:r w:rsidR="00166883">
        <w:rPr>
          <w:sz w:val="22"/>
          <w:szCs w:val="22"/>
        </w:rPr>
        <w:t xml:space="preserve">for destruction </w:t>
      </w:r>
      <w:r w:rsidRPr="00B71433">
        <w:rPr>
          <w:sz w:val="22"/>
          <w:szCs w:val="22"/>
        </w:rPr>
        <w:t>if n</w:t>
      </w:r>
      <w:r w:rsidR="00166883">
        <w:rPr>
          <w:sz w:val="22"/>
          <w:szCs w:val="22"/>
        </w:rPr>
        <w:t>eeded</w:t>
      </w:r>
      <w:r>
        <w:rPr>
          <w:sz w:val="22"/>
          <w:szCs w:val="22"/>
        </w:rPr>
        <w:t>.</w:t>
      </w:r>
    </w:p>
    <w:p w14:paraId="14AC0102" w14:textId="4E34BFFC" w:rsidR="0057629E" w:rsidRPr="00E50A65" w:rsidRDefault="0057629E" w:rsidP="0057629E">
      <w:pPr>
        <w:pStyle w:val="NoSpacing"/>
        <w:numPr>
          <w:ilvl w:val="0"/>
          <w:numId w:val="1"/>
        </w:numPr>
        <w:spacing w:after="240"/>
        <w:ind w:left="0" w:firstLine="360"/>
        <w:rPr>
          <w:sz w:val="22"/>
          <w:szCs w:val="22"/>
        </w:rPr>
      </w:pPr>
      <w:r w:rsidRPr="00E50A65">
        <w:rPr>
          <w:sz w:val="22"/>
          <w:szCs w:val="22"/>
        </w:rPr>
        <w:t xml:space="preserve">This Agreement shall </w:t>
      </w:r>
      <w:r w:rsidRPr="003D6357">
        <w:rPr>
          <w:sz w:val="22"/>
          <w:szCs w:val="22"/>
        </w:rPr>
        <w:t xml:space="preserve">be governed by and construed in accordance with the laws of the </w:t>
      </w:r>
      <w:r w:rsidR="002112F8">
        <w:rPr>
          <w:sz w:val="22"/>
          <w:szCs w:val="22"/>
        </w:rPr>
        <w:t xml:space="preserve">State of </w:t>
      </w:r>
      <w:r w:rsidR="00CA2024" w:rsidRPr="003D6357">
        <w:rPr>
          <w:sz w:val="22"/>
          <w:szCs w:val="22"/>
        </w:rPr>
        <w:t>Nevada</w:t>
      </w:r>
      <w:r w:rsidRPr="003D6357">
        <w:rPr>
          <w:sz w:val="22"/>
          <w:szCs w:val="22"/>
        </w:rPr>
        <w:t xml:space="preserve">. Any lawsuit pertaining to or affecting this Agreement shall be venued in </w:t>
      </w:r>
      <w:r w:rsidR="00CA2024" w:rsidRPr="003D6357">
        <w:rPr>
          <w:sz w:val="22"/>
          <w:szCs w:val="22"/>
        </w:rPr>
        <w:t>the First Judicial District Court for the State of Nevada, in Carson City.</w:t>
      </w:r>
    </w:p>
    <w:p w14:paraId="25AF6153" w14:textId="77777777" w:rsidR="007D50E5" w:rsidRDefault="007D50E5" w:rsidP="00471277">
      <w:pPr>
        <w:pStyle w:val="NoSpacing"/>
        <w:numPr>
          <w:ilvl w:val="0"/>
          <w:numId w:val="1"/>
        </w:numPr>
        <w:spacing w:after="240"/>
        <w:ind w:left="0" w:firstLine="360"/>
        <w:rPr>
          <w:sz w:val="22"/>
          <w:szCs w:val="22"/>
        </w:rPr>
      </w:pPr>
      <w:r w:rsidRPr="00314535">
        <w:rPr>
          <w:sz w:val="22"/>
          <w:szCs w:val="22"/>
        </w:rPr>
        <w:t>Violation of this Agreement is cause</w:t>
      </w:r>
      <w:r>
        <w:rPr>
          <w:sz w:val="22"/>
          <w:szCs w:val="22"/>
        </w:rPr>
        <w:t xml:space="preserve"> for immediate termination of this </w:t>
      </w:r>
      <w:r w:rsidR="008E7554">
        <w:rPr>
          <w:sz w:val="22"/>
          <w:szCs w:val="22"/>
        </w:rPr>
        <w:t>A</w:t>
      </w:r>
      <w:r>
        <w:rPr>
          <w:sz w:val="22"/>
          <w:szCs w:val="22"/>
        </w:rPr>
        <w:t xml:space="preserve">greement.  </w:t>
      </w:r>
    </w:p>
    <w:p w14:paraId="54357E73" w14:textId="77777777" w:rsidR="00F23C48" w:rsidRDefault="00F23C48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340DEB1" w14:textId="77777777" w:rsidR="00F23C48" w:rsidRPr="00471277" w:rsidRDefault="00F23C48" w:rsidP="00F23C48">
      <w:pPr>
        <w:pStyle w:val="NoSpacing"/>
        <w:spacing w:after="240"/>
        <w:ind w:left="360"/>
        <w:rPr>
          <w:sz w:val="22"/>
          <w:szCs w:val="22"/>
        </w:rPr>
      </w:pPr>
    </w:p>
    <w:p w14:paraId="0AABE8C6" w14:textId="77777777" w:rsidR="00AE127F" w:rsidRPr="00E50A65" w:rsidRDefault="00AE127F" w:rsidP="002D0EF5">
      <w:pPr>
        <w:pStyle w:val="NoSpacing"/>
        <w:spacing w:after="240"/>
        <w:rPr>
          <w:sz w:val="22"/>
          <w:szCs w:val="22"/>
        </w:rPr>
      </w:pPr>
      <w:r w:rsidRPr="00E50A65">
        <w:rPr>
          <w:sz w:val="22"/>
          <w:szCs w:val="22"/>
        </w:rPr>
        <w:t>In witness hereto the parties signify their agreement by signature below:</w:t>
      </w:r>
    </w:p>
    <w:p w14:paraId="000D9773" w14:textId="77777777" w:rsidR="00D06220" w:rsidRPr="00E50A65" w:rsidRDefault="00D06220" w:rsidP="00D06220">
      <w:pPr>
        <w:pStyle w:val="NoSpacing"/>
        <w:rPr>
          <w:sz w:val="22"/>
          <w:szCs w:val="22"/>
        </w:rPr>
      </w:pPr>
    </w:p>
    <w:p w14:paraId="2477CE00" w14:textId="77777777" w:rsidR="00AE127F" w:rsidRPr="00E50A65" w:rsidRDefault="00AE127F" w:rsidP="00AE127F">
      <w:pPr>
        <w:pStyle w:val="NoSpacing"/>
        <w:rPr>
          <w:sz w:val="22"/>
          <w:szCs w:val="22"/>
        </w:rPr>
      </w:pPr>
      <w:r w:rsidRPr="00E50A65">
        <w:rPr>
          <w:sz w:val="22"/>
          <w:szCs w:val="22"/>
        </w:rPr>
        <w:t>__________________________________________________</w:t>
      </w:r>
      <w:r w:rsidR="00121FB8">
        <w:rPr>
          <w:sz w:val="22"/>
          <w:szCs w:val="22"/>
        </w:rPr>
        <w:t>_</w:t>
      </w:r>
      <w:r w:rsidR="00121FB8">
        <w:rPr>
          <w:sz w:val="22"/>
          <w:szCs w:val="22"/>
        </w:rPr>
        <w:tab/>
      </w:r>
      <w:r w:rsidRPr="00E50A65">
        <w:rPr>
          <w:sz w:val="22"/>
          <w:szCs w:val="22"/>
        </w:rPr>
        <w:tab/>
      </w:r>
      <w:r w:rsidRPr="00E50A65">
        <w:rPr>
          <w:sz w:val="22"/>
          <w:szCs w:val="22"/>
        </w:rPr>
        <w:tab/>
        <w:t>__________________________________________________</w:t>
      </w:r>
    </w:p>
    <w:p w14:paraId="2326AAD3" w14:textId="0383FFF2" w:rsidR="00AE127F" w:rsidRPr="00E50A65" w:rsidRDefault="00AE127F" w:rsidP="00AE127F">
      <w:pPr>
        <w:pStyle w:val="NoSpacing"/>
        <w:rPr>
          <w:sz w:val="22"/>
          <w:szCs w:val="22"/>
        </w:rPr>
      </w:pPr>
      <w:r w:rsidRPr="00E50A65">
        <w:rPr>
          <w:sz w:val="22"/>
          <w:szCs w:val="22"/>
        </w:rPr>
        <w:t>Authorized Representative</w:t>
      </w:r>
      <w:r w:rsidR="002112F8">
        <w:rPr>
          <w:sz w:val="22"/>
          <w:szCs w:val="22"/>
        </w:rPr>
        <w:t xml:space="preserve"> </w:t>
      </w:r>
      <w:r w:rsidRPr="00E50A65">
        <w:rPr>
          <w:sz w:val="22"/>
          <w:szCs w:val="22"/>
        </w:rPr>
        <w:tab/>
      </w:r>
      <w:r w:rsidRPr="00E50A65">
        <w:rPr>
          <w:sz w:val="22"/>
          <w:szCs w:val="22"/>
        </w:rPr>
        <w:tab/>
      </w:r>
      <w:r w:rsidRPr="00E50A65">
        <w:rPr>
          <w:sz w:val="22"/>
          <w:szCs w:val="22"/>
        </w:rPr>
        <w:tab/>
      </w:r>
      <w:r w:rsidR="00044F4C">
        <w:rPr>
          <w:sz w:val="22"/>
          <w:szCs w:val="22"/>
        </w:rPr>
        <w:t xml:space="preserve">                              </w:t>
      </w:r>
      <w:r w:rsidR="00FD30CF">
        <w:rPr>
          <w:sz w:val="22"/>
          <w:szCs w:val="22"/>
        </w:rPr>
        <w:t>Authorized Rep</w:t>
      </w:r>
      <w:r w:rsidR="00CE50E6">
        <w:rPr>
          <w:sz w:val="22"/>
          <w:szCs w:val="22"/>
        </w:rPr>
        <w:t>resentative</w:t>
      </w:r>
      <w:r w:rsidRPr="00E50A65">
        <w:rPr>
          <w:sz w:val="22"/>
          <w:szCs w:val="22"/>
        </w:rPr>
        <w:tab/>
      </w:r>
      <w:r w:rsidRPr="00E50A65">
        <w:rPr>
          <w:sz w:val="22"/>
          <w:szCs w:val="22"/>
        </w:rPr>
        <w:tab/>
      </w:r>
    </w:p>
    <w:p w14:paraId="1D741315" w14:textId="0B61A54C" w:rsidR="00AE127F" w:rsidRDefault="00044F4C" w:rsidP="00D06220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(VENDOR)</w:t>
      </w:r>
      <w:r w:rsidR="00026DE6">
        <w:rPr>
          <w:sz w:val="22"/>
          <w:szCs w:val="22"/>
        </w:rPr>
        <w:tab/>
      </w:r>
      <w:r w:rsidR="00974D44">
        <w:rPr>
          <w:sz w:val="22"/>
          <w:szCs w:val="22"/>
        </w:rPr>
        <w:t xml:space="preserve">  </w:t>
      </w:r>
      <w:r w:rsidR="00974D44">
        <w:rPr>
          <w:sz w:val="22"/>
          <w:szCs w:val="22"/>
        </w:rPr>
        <w:tab/>
      </w:r>
      <w:r w:rsidR="00AE127F" w:rsidRPr="00E50A65">
        <w:rPr>
          <w:sz w:val="22"/>
          <w:szCs w:val="22"/>
        </w:rPr>
        <w:tab/>
      </w:r>
      <w:r w:rsidR="00B22771" w:rsidDel="00B22771">
        <w:rPr>
          <w:sz w:val="22"/>
          <w:szCs w:val="22"/>
        </w:rPr>
        <w:t xml:space="preserve"> </w:t>
      </w:r>
      <w:r w:rsidR="00B22771">
        <w:rPr>
          <w:sz w:val="22"/>
          <w:szCs w:val="22"/>
        </w:rPr>
        <w:tab/>
      </w:r>
      <w:r w:rsidR="00B22771"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             </w:t>
      </w:r>
      <w:r w:rsidR="00026DE6">
        <w:rPr>
          <w:sz w:val="22"/>
          <w:szCs w:val="22"/>
        </w:rPr>
        <w:t>Nevada</w:t>
      </w:r>
      <w:r w:rsidR="00B22771">
        <w:rPr>
          <w:sz w:val="22"/>
          <w:szCs w:val="22"/>
        </w:rPr>
        <w:t xml:space="preserve"> Department of Education</w:t>
      </w:r>
      <w:r w:rsidR="00B22771">
        <w:rPr>
          <w:sz w:val="22"/>
          <w:szCs w:val="22"/>
        </w:rPr>
        <w:tab/>
      </w:r>
      <w:r w:rsidR="00B22771">
        <w:rPr>
          <w:sz w:val="22"/>
          <w:szCs w:val="22"/>
        </w:rPr>
        <w:tab/>
      </w:r>
    </w:p>
    <w:p w14:paraId="090CC979" w14:textId="77777777" w:rsidR="00372E9D" w:rsidRDefault="00372E9D" w:rsidP="00D06220">
      <w:pPr>
        <w:pStyle w:val="NoSpacing"/>
        <w:rPr>
          <w:sz w:val="22"/>
          <w:szCs w:val="22"/>
        </w:rPr>
      </w:pPr>
    </w:p>
    <w:p w14:paraId="4A99ED50" w14:textId="77777777" w:rsidR="00CE50E6" w:rsidRPr="00E50A65" w:rsidRDefault="00CE50E6" w:rsidP="00CE50E6">
      <w:pPr>
        <w:pStyle w:val="NoSpacing"/>
        <w:rPr>
          <w:sz w:val="22"/>
          <w:szCs w:val="22"/>
        </w:rPr>
      </w:pPr>
      <w:r w:rsidRPr="00E50A65">
        <w:rPr>
          <w:sz w:val="22"/>
          <w:szCs w:val="22"/>
        </w:rPr>
        <w:t>__________________________________________________</w:t>
      </w:r>
      <w:r>
        <w:rPr>
          <w:sz w:val="22"/>
          <w:szCs w:val="22"/>
        </w:rPr>
        <w:t>_</w:t>
      </w:r>
      <w:r>
        <w:rPr>
          <w:sz w:val="22"/>
          <w:szCs w:val="22"/>
        </w:rPr>
        <w:tab/>
      </w:r>
      <w:r w:rsidRPr="00E50A65">
        <w:rPr>
          <w:sz w:val="22"/>
          <w:szCs w:val="22"/>
        </w:rPr>
        <w:tab/>
      </w:r>
      <w:r w:rsidRPr="00E50A65">
        <w:rPr>
          <w:sz w:val="22"/>
          <w:szCs w:val="22"/>
        </w:rPr>
        <w:tab/>
        <w:t>__________________________________________________</w:t>
      </w:r>
    </w:p>
    <w:p w14:paraId="0E320569" w14:textId="77777777" w:rsidR="00CE50E6" w:rsidRDefault="00CE50E6" w:rsidP="00CE50E6">
      <w:pPr>
        <w:pStyle w:val="NoSpacing"/>
        <w:tabs>
          <w:tab w:val="left" w:pos="5760"/>
        </w:tabs>
        <w:rPr>
          <w:sz w:val="22"/>
          <w:szCs w:val="22"/>
        </w:rPr>
      </w:pPr>
      <w:r>
        <w:rPr>
          <w:sz w:val="22"/>
          <w:szCs w:val="22"/>
        </w:rPr>
        <w:t>Date</w:t>
      </w:r>
      <w:r>
        <w:rPr>
          <w:sz w:val="22"/>
          <w:szCs w:val="22"/>
        </w:rPr>
        <w:tab/>
        <w:t>Date</w:t>
      </w:r>
    </w:p>
    <w:p w14:paraId="30063D79" w14:textId="77777777" w:rsidR="00CE50E6" w:rsidRDefault="00CE50E6" w:rsidP="00CE50E6">
      <w:pPr>
        <w:pStyle w:val="NoSpacing"/>
        <w:tabs>
          <w:tab w:val="left" w:pos="5760"/>
        </w:tabs>
        <w:rPr>
          <w:sz w:val="22"/>
          <w:szCs w:val="22"/>
        </w:rPr>
      </w:pPr>
    </w:p>
    <w:p w14:paraId="7A712ADD" w14:textId="77777777" w:rsidR="00CE50E6" w:rsidRPr="00E50A65" w:rsidRDefault="00CE50E6" w:rsidP="00CE50E6">
      <w:pPr>
        <w:pStyle w:val="NoSpacing"/>
        <w:tabs>
          <w:tab w:val="left" w:pos="5760"/>
        </w:tabs>
        <w:rPr>
          <w:sz w:val="22"/>
          <w:szCs w:val="22"/>
        </w:rPr>
      </w:pPr>
    </w:p>
    <w:p w14:paraId="62864D4E" w14:textId="08B7D74E" w:rsidR="00D06220" w:rsidRPr="00E50A65" w:rsidRDefault="002112F8" w:rsidP="00D06220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 xml:space="preserve">CONTRACTOR </w:t>
      </w:r>
      <w:r w:rsidR="00D06220" w:rsidRPr="00E50A65">
        <w:rPr>
          <w:rFonts w:asciiTheme="majorHAnsi" w:hAnsiTheme="majorHAnsi"/>
          <w:b/>
          <w:bCs/>
          <w:sz w:val="22"/>
          <w:szCs w:val="22"/>
        </w:rPr>
        <w:t>CERTIFICATION:</w:t>
      </w:r>
    </w:p>
    <w:p w14:paraId="55508E43" w14:textId="77777777" w:rsidR="00D06220" w:rsidRPr="00E50A65" w:rsidRDefault="00D06220" w:rsidP="00D06220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14:paraId="0E6E93E2" w14:textId="77777777" w:rsidR="00D06220" w:rsidRPr="00E50A65" w:rsidRDefault="00D06220" w:rsidP="00CE50E6">
      <w:pPr>
        <w:pStyle w:val="NormalWeb"/>
        <w:spacing w:before="0" w:beforeAutospacing="0" w:after="0" w:afterAutospacing="0"/>
        <w:ind w:left="540"/>
        <w:rPr>
          <w:rFonts w:asciiTheme="majorHAnsi" w:hAnsiTheme="majorHAnsi"/>
          <w:sz w:val="22"/>
          <w:szCs w:val="22"/>
        </w:rPr>
      </w:pPr>
      <w:r w:rsidRPr="00E50A65">
        <w:rPr>
          <w:rFonts w:asciiTheme="majorHAnsi" w:hAnsiTheme="majorHAnsi"/>
          <w:sz w:val="22"/>
          <w:szCs w:val="22"/>
        </w:rPr>
        <w:t xml:space="preserve">I, </w:t>
      </w:r>
      <w:r w:rsidR="00CE50E6" w:rsidRPr="00E50A65">
        <w:rPr>
          <w:sz w:val="22"/>
          <w:szCs w:val="22"/>
        </w:rPr>
        <w:t>__</w:t>
      </w:r>
      <w:r w:rsidR="00CE50E6">
        <w:rPr>
          <w:sz w:val="22"/>
          <w:szCs w:val="22"/>
        </w:rPr>
        <w:t xml:space="preserve">_______________________________, </w:t>
      </w:r>
      <w:r w:rsidRPr="00E50A65">
        <w:rPr>
          <w:rFonts w:asciiTheme="majorHAnsi" w:hAnsiTheme="majorHAnsi"/>
          <w:sz w:val="22"/>
          <w:szCs w:val="22"/>
        </w:rPr>
        <w:t xml:space="preserve">have read this </w:t>
      </w:r>
      <w:r w:rsidR="00932C11" w:rsidRPr="00E50A65">
        <w:rPr>
          <w:rFonts w:asciiTheme="majorHAnsi" w:hAnsiTheme="majorHAnsi"/>
          <w:sz w:val="22"/>
          <w:szCs w:val="22"/>
        </w:rPr>
        <w:t xml:space="preserve">Data Sharing </w:t>
      </w:r>
      <w:r w:rsidRPr="00E50A65">
        <w:rPr>
          <w:rFonts w:asciiTheme="majorHAnsi" w:hAnsiTheme="majorHAnsi"/>
          <w:sz w:val="22"/>
          <w:szCs w:val="22"/>
        </w:rPr>
        <w:t>Agreement and agree to abide by its terms.</w:t>
      </w:r>
    </w:p>
    <w:p w14:paraId="432BFC06" w14:textId="77777777" w:rsidR="00D06220" w:rsidRPr="00E50A65" w:rsidRDefault="00D06220" w:rsidP="00D06220">
      <w:pPr>
        <w:pStyle w:val="NormalWeb"/>
        <w:spacing w:before="0" w:beforeAutospacing="0" w:after="0" w:afterAutospacing="0"/>
        <w:ind w:left="540" w:firstLine="180"/>
        <w:rPr>
          <w:rFonts w:asciiTheme="majorHAnsi" w:hAnsiTheme="majorHAnsi"/>
          <w:sz w:val="22"/>
          <w:szCs w:val="22"/>
        </w:rPr>
      </w:pPr>
    </w:p>
    <w:p w14:paraId="0970517E" w14:textId="77777777" w:rsidR="00D06220" w:rsidRDefault="00D06220" w:rsidP="00CE50E6">
      <w:pPr>
        <w:pStyle w:val="NormalWeb"/>
        <w:spacing w:before="0" w:beforeAutospacing="0" w:after="0" w:afterAutospacing="0"/>
        <w:ind w:left="540"/>
        <w:rPr>
          <w:rFonts w:asciiTheme="majorHAnsi" w:hAnsiTheme="majorHAnsi"/>
          <w:sz w:val="22"/>
          <w:szCs w:val="22"/>
        </w:rPr>
      </w:pPr>
      <w:r w:rsidRPr="00E50A65">
        <w:rPr>
          <w:rFonts w:asciiTheme="majorHAnsi" w:hAnsiTheme="majorHAnsi"/>
          <w:sz w:val="22"/>
          <w:szCs w:val="22"/>
        </w:rPr>
        <w:t>Dated this ____</w:t>
      </w:r>
      <w:r w:rsidR="00CE50E6">
        <w:rPr>
          <w:rFonts w:asciiTheme="majorHAnsi" w:hAnsiTheme="majorHAnsi"/>
          <w:sz w:val="22"/>
          <w:szCs w:val="22"/>
        </w:rPr>
        <w:t>___ day of_______________, 20__</w:t>
      </w:r>
    </w:p>
    <w:p w14:paraId="34F3040C" w14:textId="77777777" w:rsidR="00CE50E6" w:rsidRDefault="00CE50E6" w:rsidP="00CE50E6">
      <w:pPr>
        <w:pStyle w:val="NormalWeb"/>
        <w:spacing w:before="0" w:beforeAutospacing="0" w:after="0" w:afterAutospacing="0"/>
        <w:ind w:left="540"/>
        <w:rPr>
          <w:rFonts w:asciiTheme="majorHAnsi" w:hAnsiTheme="majorHAnsi"/>
          <w:sz w:val="22"/>
          <w:szCs w:val="22"/>
        </w:rPr>
      </w:pPr>
    </w:p>
    <w:p w14:paraId="69EF1FD1" w14:textId="77777777" w:rsidR="00CE50E6" w:rsidRPr="00E50A65" w:rsidRDefault="00CE50E6" w:rsidP="00CE50E6">
      <w:pPr>
        <w:pStyle w:val="NormalWeb"/>
        <w:spacing w:before="0" w:beforeAutospacing="0" w:after="0" w:afterAutospacing="0"/>
        <w:ind w:left="540"/>
        <w:rPr>
          <w:rFonts w:asciiTheme="majorHAnsi" w:hAnsiTheme="majorHAnsi"/>
          <w:sz w:val="22"/>
          <w:szCs w:val="22"/>
        </w:rPr>
      </w:pPr>
    </w:p>
    <w:p w14:paraId="15A47E81" w14:textId="77777777" w:rsidR="00CE50E6" w:rsidRPr="00E50A65" w:rsidRDefault="00CE50E6" w:rsidP="00CE50E6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50A65">
        <w:rPr>
          <w:sz w:val="22"/>
          <w:szCs w:val="22"/>
        </w:rPr>
        <w:tab/>
      </w:r>
      <w:r w:rsidRPr="00E50A65">
        <w:rPr>
          <w:sz w:val="22"/>
          <w:szCs w:val="22"/>
        </w:rPr>
        <w:tab/>
        <w:t>__________________________________________________</w:t>
      </w:r>
    </w:p>
    <w:p w14:paraId="6295CBB7" w14:textId="4A32C345" w:rsidR="00CE50E6" w:rsidRDefault="00CE50E6" w:rsidP="00CE50E6">
      <w:pPr>
        <w:pStyle w:val="NoSpacing"/>
        <w:tabs>
          <w:tab w:val="left" w:pos="5760"/>
        </w:tabs>
        <w:rPr>
          <w:sz w:val="22"/>
          <w:szCs w:val="22"/>
        </w:rPr>
      </w:pPr>
      <w:r>
        <w:rPr>
          <w:sz w:val="22"/>
          <w:szCs w:val="22"/>
        </w:rPr>
        <w:tab/>
        <w:t>Recipient</w:t>
      </w:r>
      <w:r w:rsidR="002112F8">
        <w:rPr>
          <w:sz w:val="22"/>
          <w:szCs w:val="22"/>
        </w:rPr>
        <w:t xml:space="preserve"> (Contract Authority)</w:t>
      </w:r>
    </w:p>
    <w:p w14:paraId="27B515CE" w14:textId="4A52C90B" w:rsidR="00D06220" w:rsidRDefault="00D06220" w:rsidP="00CE50E6">
      <w:pPr>
        <w:pStyle w:val="NormalWeb"/>
        <w:spacing w:before="0" w:beforeAutospacing="0" w:after="0" w:afterAutospacing="0"/>
        <w:jc w:val="right"/>
        <w:rPr>
          <w:sz w:val="22"/>
          <w:szCs w:val="22"/>
        </w:rPr>
      </w:pPr>
    </w:p>
    <w:p w14:paraId="64F78030" w14:textId="05FD9F70" w:rsidR="00974D44" w:rsidRDefault="00974D44" w:rsidP="00CE50E6">
      <w:pPr>
        <w:pStyle w:val="NormalWeb"/>
        <w:spacing w:before="0" w:beforeAutospacing="0" w:after="0" w:afterAutospacing="0"/>
        <w:jc w:val="right"/>
        <w:rPr>
          <w:sz w:val="22"/>
          <w:szCs w:val="22"/>
        </w:rPr>
      </w:pPr>
    </w:p>
    <w:p w14:paraId="106C92FD" w14:textId="77777777" w:rsidR="007637AF" w:rsidRDefault="00974D44" w:rsidP="00974D44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*Signature page instructions:  </w:t>
      </w:r>
    </w:p>
    <w:p w14:paraId="7B708BA6" w14:textId="77777777" w:rsidR="007637AF" w:rsidRDefault="007637AF" w:rsidP="00974D44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6DDA31AC" w14:textId="44A18D76" w:rsidR="00974D44" w:rsidRDefault="00974D44" w:rsidP="00974D44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The signature for the </w:t>
      </w:r>
      <w:r w:rsidR="007637AF">
        <w:rPr>
          <w:sz w:val="22"/>
          <w:szCs w:val="22"/>
        </w:rPr>
        <w:t>A</w:t>
      </w:r>
      <w:r>
        <w:rPr>
          <w:sz w:val="22"/>
          <w:szCs w:val="22"/>
        </w:rPr>
        <w:t xml:space="preserve">uthorized </w:t>
      </w:r>
      <w:r w:rsidR="007637AF">
        <w:rPr>
          <w:sz w:val="22"/>
          <w:szCs w:val="22"/>
        </w:rPr>
        <w:t>R</w:t>
      </w:r>
      <w:r>
        <w:rPr>
          <w:sz w:val="22"/>
          <w:szCs w:val="22"/>
        </w:rPr>
        <w:t xml:space="preserve">epresentative </w:t>
      </w:r>
      <w:r w:rsidR="007637AF">
        <w:rPr>
          <w:sz w:val="22"/>
          <w:szCs w:val="22"/>
        </w:rPr>
        <w:t>(identified by contractor in Sec</w:t>
      </w:r>
      <w:r w:rsidR="00276391">
        <w:rPr>
          <w:sz w:val="22"/>
          <w:szCs w:val="22"/>
        </w:rPr>
        <w:t>.</w:t>
      </w:r>
      <w:r w:rsidR="007637AF">
        <w:rPr>
          <w:sz w:val="22"/>
          <w:szCs w:val="22"/>
        </w:rPr>
        <w:t xml:space="preserve"> 12</w:t>
      </w:r>
      <w:r w:rsidR="00276391"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should be the person in your organization who will </w:t>
      </w:r>
      <w:r w:rsidR="007637AF">
        <w:rPr>
          <w:sz w:val="22"/>
          <w:szCs w:val="22"/>
        </w:rPr>
        <w:t>serve as</w:t>
      </w:r>
      <w:r>
        <w:rPr>
          <w:sz w:val="22"/>
          <w:szCs w:val="22"/>
        </w:rPr>
        <w:t xml:space="preserve"> </w:t>
      </w:r>
      <w:r w:rsidR="007637AF">
        <w:rPr>
          <w:sz w:val="22"/>
          <w:szCs w:val="22"/>
        </w:rPr>
        <w:t xml:space="preserve">the primary security contact and is </w:t>
      </w:r>
      <w:r>
        <w:rPr>
          <w:sz w:val="22"/>
          <w:szCs w:val="22"/>
        </w:rPr>
        <w:t>responsible for communicating any potential data security incidents to the Department’s Authorized Representative (also identified in Sec. 12 of this agreement</w:t>
      </w:r>
      <w:r w:rsidR="007637AF">
        <w:rPr>
          <w:sz w:val="22"/>
          <w:szCs w:val="22"/>
        </w:rPr>
        <w:t>)</w:t>
      </w:r>
      <w:r>
        <w:rPr>
          <w:sz w:val="22"/>
          <w:szCs w:val="22"/>
        </w:rPr>
        <w:t>.</w:t>
      </w:r>
    </w:p>
    <w:p w14:paraId="2E5E7E7E" w14:textId="7A277300" w:rsidR="00974D44" w:rsidRDefault="00974D44" w:rsidP="00974D44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5673AEED" w14:textId="0B37A34E" w:rsidR="00974D44" w:rsidRPr="00E50A65" w:rsidRDefault="00974D44" w:rsidP="00974D44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The Certification statement should be completed and signed by the person in the contracted organization that has legal contract binding authority to enter into such agreements.</w:t>
      </w:r>
    </w:p>
    <w:sectPr w:rsidR="00974D44" w:rsidRPr="00E50A65" w:rsidSect="007A5D8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080" w:bottom="1440" w:left="108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770A8" w14:textId="77777777" w:rsidR="00FC3C74" w:rsidRDefault="00FC3C74" w:rsidP="00AB14AA">
      <w:pPr>
        <w:spacing w:after="0" w:line="240" w:lineRule="auto"/>
      </w:pPr>
      <w:r>
        <w:separator/>
      </w:r>
    </w:p>
  </w:endnote>
  <w:endnote w:type="continuationSeparator" w:id="0">
    <w:p w14:paraId="35FC1532" w14:textId="77777777" w:rsidR="00FC3C74" w:rsidRDefault="00FC3C74" w:rsidP="00AB1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55C24" w14:textId="77777777" w:rsidR="00D54932" w:rsidRDefault="00D549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6DF34" w14:textId="77777777" w:rsidR="00121FB8" w:rsidRDefault="00121F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66700" w14:textId="77777777" w:rsidR="00D54932" w:rsidRDefault="00D549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2F2C9" w14:textId="77777777" w:rsidR="00FC3C74" w:rsidRDefault="00FC3C74" w:rsidP="00AB14AA">
      <w:pPr>
        <w:spacing w:after="0" w:line="240" w:lineRule="auto"/>
      </w:pPr>
      <w:r>
        <w:separator/>
      </w:r>
    </w:p>
  </w:footnote>
  <w:footnote w:type="continuationSeparator" w:id="0">
    <w:p w14:paraId="14C86871" w14:textId="77777777" w:rsidR="00FC3C74" w:rsidRDefault="00FC3C74" w:rsidP="00AB1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A7BDD" w14:textId="77777777" w:rsidR="00D54932" w:rsidRDefault="00D549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46D4F" w14:textId="77777777" w:rsidR="00121FB8" w:rsidRPr="00090790" w:rsidRDefault="00121FB8" w:rsidP="00090790">
    <w:pPr>
      <w:pStyle w:val="Header"/>
      <w:jc w:val="center"/>
      <w:rPr>
        <w:b/>
        <w:color w:val="FF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10E77" w14:textId="77777777" w:rsidR="00D54932" w:rsidRDefault="00D549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E4460"/>
    <w:multiLevelType w:val="hybridMultilevel"/>
    <w:tmpl w:val="5D1A3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5546D"/>
    <w:multiLevelType w:val="hybridMultilevel"/>
    <w:tmpl w:val="5D200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125E4"/>
    <w:multiLevelType w:val="hybridMultilevel"/>
    <w:tmpl w:val="57C46B7C"/>
    <w:lvl w:ilvl="0" w:tplc="0409000F">
      <w:start w:val="1"/>
      <w:numFmt w:val="decimal"/>
      <w:lvlText w:val="%1."/>
      <w:lvlJc w:val="left"/>
      <w:pPr>
        <w:ind w:left="49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502445">
    <w:abstractNumId w:val="2"/>
  </w:num>
  <w:num w:numId="2" w16cid:durableId="1499661426">
    <w:abstractNumId w:val="0"/>
  </w:num>
  <w:num w:numId="3" w16cid:durableId="153164443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lenn Meyer">
    <w15:presenceInfo w15:providerId="AD" w15:userId="S-1-5-21-2518947520-369975976-1794847161-16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4A5B"/>
    <w:rsid w:val="00006476"/>
    <w:rsid w:val="00007390"/>
    <w:rsid w:val="00014075"/>
    <w:rsid w:val="00022A07"/>
    <w:rsid w:val="00026DE6"/>
    <w:rsid w:val="000300FA"/>
    <w:rsid w:val="000357DC"/>
    <w:rsid w:val="0004304E"/>
    <w:rsid w:val="00044F4C"/>
    <w:rsid w:val="00065C49"/>
    <w:rsid w:val="00074954"/>
    <w:rsid w:val="00090790"/>
    <w:rsid w:val="000A1B04"/>
    <w:rsid w:val="000C0028"/>
    <w:rsid w:val="000F3471"/>
    <w:rsid w:val="00113831"/>
    <w:rsid w:val="00121FB8"/>
    <w:rsid w:val="001246E2"/>
    <w:rsid w:val="0015792C"/>
    <w:rsid w:val="0016248B"/>
    <w:rsid w:val="00164C8E"/>
    <w:rsid w:val="00166883"/>
    <w:rsid w:val="00182FA0"/>
    <w:rsid w:val="001B1824"/>
    <w:rsid w:val="001C13F7"/>
    <w:rsid w:val="001D38A0"/>
    <w:rsid w:val="001D4BDA"/>
    <w:rsid w:val="001D576B"/>
    <w:rsid w:val="001E42CD"/>
    <w:rsid w:val="002008CE"/>
    <w:rsid w:val="002112F8"/>
    <w:rsid w:val="00222C03"/>
    <w:rsid w:val="00240CFF"/>
    <w:rsid w:val="0025421C"/>
    <w:rsid w:val="00265742"/>
    <w:rsid w:val="00276391"/>
    <w:rsid w:val="002C3835"/>
    <w:rsid w:val="002D0EF5"/>
    <w:rsid w:val="002D2B3A"/>
    <w:rsid w:val="002E47EE"/>
    <w:rsid w:val="003169C6"/>
    <w:rsid w:val="00317B57"/>
    <w:rsid w:val="003228B8"/>
    <w:rsid w:val="00324A82"/>
    <w:rsid w:val="003437BA"/>
    <w:rsid w:val="00352635"/>
    <w:rsid w:val="00355545"/>
    <w:rsid w:val="003675B4"/>
    <w:rsid w:val="00372E9D"/>
    <w:rsid w:val="00384613"/>
    <w:rsid w:val="003D6357"/>
    <w:rsid w:val="003D7B53"/>
    <w:rsid w:val="00423D47"/>
    <w:rsid w:val="00471277"/>
    <w:rsid w:val="00471A78"/>
    <w:rsid w:val="004A41DF"/>
    <w:rsid w:val="004C5790"/>
    <w:rsid w:val="00532281"/>
    <w:rsid w:val="0057629E"/>
    <w:rsid w:val="00577FC0"/>
    <w:rsid w:val="00597B5A"/>
    <w:rsid w:val="005F1DD6"/>
    <w:rsid w:val="005F2AA1"/>
    <w:rsid w:val="006012E4"/>
    <w:rsid w:val="006370E4"/>
    <w:rsid w:val="00651597"/>
    <w:rsid w:val="006757B6"/>
    <w:rsid w:val="0067580E"/>
    <w:rsid w:val="006A0EDE"/>
    <w:rsid w:val="006C1B74"/>
    <w:rsid w:val="006D5B43"/>
    <w:rsid w:val="00721D04"/>
    <w:rsid w:val="00760424"/>
    <w:rsid w:val="007637AF"/>
    <w:rsid w:val="00767A48"/>
    <w:rsid w:val="00787509"/>
    <w:rsid w:val="00792112"/>
    <w:rsid w:val="007A5D8E"/>
    <w:rsid w:val="007D50E5"/>
    <w:rsid w:val="007D5152"/>
    <w:rsid w:val="0083462C"/>
    <w:rsid w:val="00843744"/>
    <w:rsid w:val="008452CD"/>
    <w:rsid w:val="0085655D"/>
    <w:rsid w:val="008C7022"/>
    <w:rsid w:val="008E4B69"/>
    <w:rsid w:val="008E7554"/>
    <w:rsid w:val="00915364"/>
    <w:rsid w:val="009218EF"/>
    <w:rsid w:val="00932C11"/>
    <w:rsid w:val="00934459"/>
    <w:rsid w:val="009406C9"/>
    <w:rsid w:val="00945574"/>
    <w:rsid w:val="00957C54"/>
    <w:rsid w:val="009705E4"/>
    <w:rsid w:val="00974D44"/>
    <w:rsid w:val="00975C7D"/>
    <w:rsid w:val="0098174C"/>
    <w:rsid w:val="0099249B"/>
    <w:rsid w:val="009A4D3E"/>
    <w:rsid w:val="009E0243"/>
    <w:rsid w:val="009F1928"/>
    <w:rsid w:val="00A24B02"/>
    <w:rsid w:val="00A35258"/>
    <w:rsid w:val="00A6598A"/>
    <w:rsid w:val="00AB14AA"/>
    <w:rsid w:val="00AD057D"/>
    <w:rsid w:val="00AD7F09"/>
    <w:rsid w:val="00AE127F"/>
    <w:rsid w:val="00AE5931"/>
    <w:rsid w:val="00AF2CAC"/>
    <w:rsid w:val="00B00F61"/>
    <w:rsid w:val="00B0241A"/>
    <w:rsid w:val="00B22771"/>
    <w:rsid w:val="00B47D44"/>
    <w:rsid w:val="00B626A3"/>
    <w:rsid w:val="00B71433"/>
    <w:rsid w:val="00B737A0"/>
    <w:rsid w:val="00BC761E"/>
    <w:rsid w:val="00C031F5"/>
    <w:rsid w:val="00C23092"/>
    <w:rsid w:val="00C70739"/>
    <w:rsid w:val="00CA2024"/>
    <w:rsid w:val="00CE50E6"/>
    <w:rsid w:val="00D021D2"/>
    <w:rsid w:val="00D06220"/>
    <w:rsid w:val="00D34ED3"/>
    <w:rsid w:val="00D4396C"/>
    <w:rsid w:val="00D52F3B"/>
    <w:rsid w:val="00D54932"/>
    <w:rsid w:val="00D54A5B"/>
    <w:rsid w:val="00DC6E7F"/>
    <w:rsid w:val="00DE6128"/>
    <w:rsid w:val="00DF2937"/>
    <w:rsid w:val="00E00C2E"/>
    <w:rsid w:val="00E20584"/>
    <w:rsid w:val="00E45116"/>
    <w:rsid w:val="00E46DAF"/>
    <w:rsid w:val="00E50A65"/>
    <w:rsid w:val="00E52505"/>
    <w:rsid w:val="00E82671"/>
    <w:rsid w:val="00EB3844"/>
    <w:rsid w:val="00EE3109"/>
    <w:rsid w:val="00F13983"/>
    <w:rsid w:val="00F23C48"/>
    <w:rsid w:val="00F43BCC"/>
    <w:rsid w:val="00F87B00"/>
    <w:rsid w:val="00FA7C9D"/>
    <w:rsid w:val="00FC26E7"/>
    <w:rsid w:val="00FC3C74"/>
    <w:rsid w:val="00FD30CF"/>
    <w:rsid w:val="00FD4A94"/>
    <w:rsid w:val="00FF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18B342B"/>
  <w15:docId w15:val="{462466AB-2969-4230-9662-564091C0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A5B"/>
    <w:rPr>
      <w:rFonts w:asciiTheme="majorHAnsi" w:hAnsiTheme="majorHAnsi"/>
      <w:noProof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4A5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C9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4A5B"/>
    <w:pPr>
      <w:spacing w:after="0" w:line="240" w:lineRule="auto"/>
    </w:pPr>
    <w:rPr>
      <w:rFonts w:asciiTheme="majorHAnsi" w:hAnsiTheme="majorHAnsi"/>
      <w:noProof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54A5B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D06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AF2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4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C8E"/>
    <w:rPr>
      <w:rFonts w:ascii="Tahoma" w:hAnsi="Tahoma" w:cs="Tahoma"/>
      <w:noProof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1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4AA"/>
    <w:rPr>
      <w:rFonts w:asciiTheme="majorHAnsi" w:hAnsiTheme="majorHAnsi"/>
      <w:noProof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B1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4AA"/>
    <w:rPr>
      <w:rFonts w:asciiTheme="majorHAnsi" w:hAnsiTheme="majorHAnsi"/>
      <w:noProof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82F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FA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FA0"/>
    <w:rPr>
      <w:rFonts w:asciiTheme="majorHAnsi" w:hAnsiTheme="majorHAnsi"/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F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FA0"/>
    <w:rPr>
      <w:rFonts w:asciiTheme="majorHAnsi" w:hAnsiTheme="majorHAnsi"/>
      <w:b/>
      <w:bC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A7C9D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C70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7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pzutz@doe.nv.gov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gmeyer@doe.nv.gov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47934575B8544D801581D250394F66" ma:contentTypeVersion="0" ma:contentTypeDescription="Create a new document." ma:contentTypeScope="" ma:versionID="fb3f27429f5a626a9af76f511728950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E6A72B-D8EB-4E56-912F-166CB83D71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3E1743-71DC-40C0-B027-D33D38F560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F0EB74-FF3E-4B05-8694-725D65949A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747FC09-3E6E-4911-94A2-2951045D8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1289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South Dakota</Company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 Arenz</dc:creator>
  <cp:lastModifiedBy>Joel Wixon</cp:lastModifiedBy>
  <cp:revision>13</cp:revision>
  <cp:lastPrinted>2018-09-13T22:50:00Z</cp:lastPrinted>
  <dcterms:created xsi:type="dcterms:W3CDTF">2022-05-27T18:25:00Z</dcterms:created>
  <dcterms:modified xsi:type="dcterms:W3CDTF">2023-11-16T23:09:00Z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0x0101002047934575B8544D801581D250394F66</vt:lpwstr>
  </property>
  <property fmtid="{D5CDD505-2E9C-101B-9397-08002B2CF9AE}" pid="3" name="GrammarlyDocumentId">
    <vt:lpwstr>ff2e1aa3200fbc6b3b8e4c43346e5984d446f576a92f624e620b2ebad0677f84</vt:lpwstr>
  </property>
</Properties>
</file>