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D5C2D" w14:textId="77777777" w:rsidR="00714404" w:rsidRDefault="00714404" w:rsidP="00625AD3">
      <w:pPr>
        <w:spacing w:after="0"/>
        <w:jc w:val="center"/>
        <w:rPr>
          <w:b/>
          <w:bCs/>
          <w:sz w:val="48"/>
          <w:szCs w:val="48"/>
        </w:rPr>
      </w:pPr>
      <w:r>
        <w:rPr>
          <w:b/>
          <w:bCs/>
          <w:sz w:val="48"/>
          <w:szCs w:val="48"/>
        </w:rPr>
        <w:t>Section 1</w:t>
      </w:r>
    </w:p>
    <w:p w14:paraId="40F2BFD7" w14:textId="0DDA8357" w:rsidR="003B39FC" w:rsidRDefault="00AD6B11" w:rsidP="00625AD3">
      <w:pPr>
        <w:spacing w:after="0"/>
        <w:jc w:val="center"/>
        <w:rPr>
          <w:b/>
          <w:bCs/>
          <w:sz w:val="48"/>
          <w:szCs w:val="48"/>
        </w:rPr>
      </w:pPr>
      <w:r w:rsidRPr="00355DA4">
        <w:rPr>
          <w:b/>
          <w:bCs/>
          <w:sz w:val="48"/>
          <w:szCs w:val="48"/>
        </w:rPr>
        <w:t>NDOR Abbreviated Business</w:t>
      </w:r>
      <w:r w:rsidR="00625AD3">
        <w:rPr>
          <w:b/>
          <w:bCs/>
          <w:sz w:val="48"/>
          <w:szCs w:val="48"/>
        </w:rPr>
        <w:t xml:space="preserve"> </w:t>
      </w:r>
      <w:r w:rsidRPr="00355DA4">
        <w:rPr>
          <w:b/>
          <w:bCs/>
          <w:sz w:val="48"/>
          <w:szCs w:val="48"/>
        </w:rPr>
        <w:t>Plan</w:t>
      </w:r>
    </w:p>
    <w:p w14:paraId="013737D9" w14:textId="15D2EF51" w:rsidR="00EE0BBF" w:rsidRDefault="004F1869" w:rsidP="004F1869">
      <w:pPr>
        <w:spacing w:after="0"/>
        <w:jc w:val="center"/>
        <w:rPr>
          <w:sz w:val="18"/>
          <w:szCs w:val="18"/>
        </w:rPr>
      </w:pPr>
      <w:r w:rsidRPr="004F1869">
        <w:rPr>
          <w:sz w:val="18"/>
          <w:szCs w:val="18"/>
        </w:rPr>
        <w:t>Abbreviations: NDOR = Nevada Division of Outdoor Recreation   OREC</w:t>
      </w:r>
      <w:r w:rsidR="00E27D1A">
        <w:rPr>
          <w:sz w:val="18"/>
          <w:szCs w:val="18"/>
        </w:rPr>
        <w:t xml:space="preserve"> =</w:t>
      </w:r>
      <w:r w:rsidRPr="004F1869">
        <w:rPr>
          <w:sz w:val="18"/>
          <w:szCs w:val="18"/>
        </w:rPr>
        <w:t xml:space="preserve"> Outdoor Recreation</w:t>
      </w:r>
    </w:p>
    <w:p w14:paraId="521248B1" w14:textId="0DF9BE52" w:rsidR="00E27D1A" w:rsidRPr="004F1869" w:rsidRDefault="00E27D1A" w:rsidP="004F1869">
      <w:pPr>
        <w:spacing w:after="0"/>
        <w:jc w:val="center"/>
        <w:rPr>
          <w:sz w:val="18"/>
          <w:szCs w:val="18"/>
        </w:rPr>
      </w:pPr>
      <w:r>
        <w:rPr>
          <w:sz w:val="18"/>
          <w:szCs w:val="18"/>
        </w:rPr>
        <w:t>DCNR = Department of Conservation &amp; Natural Resources</w:t>
      </w:r>
    </w:p>
    <w:p w14:paraId="19521774" w14:textId="77777777" w:rsidR="004F1869" w:rsidRPr="00E630EE" w:rsidRDefault="004F1869" w:rsidP="00C54DEB">
      <w:pPr>
        <w:spacing w:after="0"/>
        <w:jc w:val="both"/>
        <w:rPr>
          <w:b/>
          <w:bCs/>
          <w:sz w:val="16"/>
          <w:szCs w:val="16"/>
        </w:rPr>
      </w:pPr>
      <w:bookmarkStart w:id="0" w:name="_Hlk135980487"/>
    </w:p>
    <w:p w14:paraId="4CDCFE54" w14:textId="5C2F1B04" w:rsidR="00710DF1" w:rsidRPr="00AB74DE" w:rsidDel="00976C98" w:rsidRDefault="00AD6B11" w:rsidP="00710DF1">
      <w:pPr>
        <w:spacing w:after="0"/>
        <w:jc w:val="both"/>
        <w:rPr>
          <w:del w:id="1" w:author="Denise Beronio" w:date="2023-06-23T14:13:00Z"/>
          <w:b/>
          <w:bCs/>
        </w:rPr>
      </w:pPr>
      <w:r w:rsidRPr="00AB74DE">
        <w:rPr>
          <w:b/>
          <w:bCs/>
        </w:rPr>
        <w:t>Mission:</w:t>
      </w:r>
      <w:r w:rsidR="00710DF1" w:rsidRPr="00AB74DE">
        <w:rPr>
          <w:b/>
          <w:bCs/>
        </w:rPr>
        <w:t xml:space="preserve"> </w:t>
      </w:r>
    </w:p>
    <w:p w14:paraId="3B07A97E" w14:textId="44F351E8" w:rsidR="00710DF1" w:rsidRPr="00AB74DE" w:rsidDel="00976C98" w:rsidRDefault="00710DF1" w:rsidP="00710DF1">
      <w:pPr>
        <w:spacing w:after="0"/>
        <w:jc w:val="both"/>
        <w:rPr>
          <w:del w:id="2" w:author="Denise Beronio" w:date="2023-06-23T14:13:00Z"/>
          <w:b/>
          <w:bCs/>
        </w:rPr>
      </w:pPr>
    </w:p>
    <w:p w14:paraId="4C38E18E" w14:textId="5515A92B" w:rsidR="00710DF1" w:rsidRPr="00AB74DE" w:rsidRDefault="00710DF1" w:rsidP="00710DF1">
      <w:pPr>
        <w:spacing w:after="0"/>
        <w:jc w:val="both"/>
      </w:pPr>
      <w:r w:rsidRPr="00AB74DE">
        <w:t>To advance and promote sustainable, world-class outdoor recreation opportunities throughout Nevada.</w:t>
      </w:r>
    </w:p>
    <w:p w14:paraId="366D0292" w14:textId="3D31F521" w:rsidR="00AD6B11" w:rsidRPr="00AB74DE" w:rsidRDefault="00AD6B11" w:rsidP="00C54DEB">
      <w:pPr>
        <w:spacing w:after="0"/>
        <w:jc w:val="both"/>
        <w:rPr>
          <w:b/>
          <w:bCs/>
        </w:rPr>
      </w:pPr>
    </w:p>
    <w:p w14:paraId="113C92CB" w14:textId="6F2A17A1" w:rsidR="005B5DBE" w:rsidRPr="00AB74DE" w:rsidRDefault="00AD6B11" w:rsidP="005B5DBE">
      <w:pPr>
        <w:spacing w:after="0"/>
        <w:jc w:val="both"/>
        <w:rPr>
          <w:ins w:id="3" w:author="Denise Beronio" w:date="2023-06-23T19:56:00Z"/>
          <w:b/>
          <w:bCs/>
        </w:rPr>
      </w:pPr>
      <w:r w:rsidRPr="00AB74DE">
        <w:rPr>
          <w:b/>
          <w:bCs/>
        </w:rPr>
        <w:t>Vision:</w:t>
      </w:r>
      <w:r w:rsidR="00DD6606" w:rsidRPr="00AB74DE">
        <w:rPr>
          <w:b/>
          <w:bCs/>
        </w:rPr>
        <w:t xml:space="preserve"> </w:t>
      </w:r>
      <w:bookmarkEnd w:id="0"/>
      <w:r w:rsidR="005B5DBE" w:rsidRPr="00AB74DE">
        <w:t xml:space="preserve">To </w:t>
      </w:r>
      <w:r w:rsidR="68DFBD47" w:rsidRPr="00AB74DE">
        <w:t>improve</w:t>
      </w:r>
      <w:r w:rsidR="005B5DBE" w:rsidRPr="00AB74DE">
        <w:t xml:space="preserve"> </w:t>
      </w:r>
      <w:r w:rsidR="00BE4C94" w:rsidRPr="00AB74DE">
        <w:t>quality of</w:t>
      </w:r>
      <w:r w:rsidR="005B5DBE" w:rsidRPr="00AB74DE">
        <w:t xml:space="preserve"> life for Nevada residents</w:t>
      </w:r>
      <w:r w:rsidR="261D7D3A" w:rsidRPr="00AB74DE">
        <w:t xml:space="preserve"> through the vast outdoor recreation opportunities of the Silver State</w:t>
      </w:r>
      <w:r w:rsidR="005B5DBE" w:rsidRPr="00AB74DE">
        <w:t xml:space="preserve">. </w:t>
      </w:r>
      <w:r w:rsidR="3346CF46" w:rsidRPr="00AB74DE">
        <w:t xml:space="preserve">The </w:t>
      </w:r>
      <w:r w:rsidR="005B5DBE" w:rsidRPr="00AB74DE">
        <w:t>Nevada Division of Outdoor Recreation</w:t>
      </w:r>
      <w:r w:rsidR="00E27D1A">
        <w:t xml:space="preserve"> (NDOR)</w:t>
      </w:r>
      <w:r w:rsidR="005B5DBE" w:rsidRPr="00AB74DE">
        <w:t xml:space="preserve"> </w:t>
      </w:r>
      <w:r w:rsidR="29C9F834" w:rsidRPr="00AB74DE">
        <w:t>promotes</w:t>
      </w:r>
      <w:r w:rsidR="005B5DBE" w:rsidRPr="00AB74DE">
        <w:t xml:space="preserve"> economic vitality</w:t>
      </w:r>
      <w:r w:rsidR="0822A112" w:rsidRPr="00AB74DE">
        <w:t xml:space="preserve">, public health, </w:t>
      </w:r>
      <w:r w:rsidR="463C4AE7" w:rsidRPr="00AB74DE">
        <w:t xml:space="preserve">education, </w:t>
      </w:r>
      <w:r w:rsidR="0822A112" w:rsidRPr="00AB74DE">
        <w:t xml:space="preserve">sustainability, </w:t>
      </w:r>
      <w:r w:rsidR="6C3108A9" w:rsidRPr="00AB74DE">
        <w:t xml:space="preserve">and </w:t>
      </w:r>
      <w:r w:rsidR="43F86A00" w:rsidRPr="00AB74DE">
        <w:t xml:space="preserve">tourism through </w:t>
      </w:r>
      <w:r w:rsidR="27E427D6" w:rsidRPr="00AB74DE">
        <w:t xml:space="preserve">our collaborative contributions to </w:t>
      </w:r>
      <w:r w:rsidR="43F86A00" w:rsidRPr="00AB74DE">
        <w:t xml:space="preserve">Nevada’s outdoor recreation ecosystem. </w:t>
      </w:r>
    </w:p>
    <w:p w14:paraId="7D19688F" w14:textId="1D723BC1" w:rsidR="6B275646" w:rsidRPr="00AB74DE" w:rsidRDefault="6B275646" w:rsidP="6B275646">
      <w:pPr>
        <w:spacing w:after="0"/>
        <w:jc w:val="both"/>
      </w:pPr>
    </w:p>
    <w:p w14:paraId="14F420DC" w14:textId="071E80E0" w:rsidR="008F2CC1" w:rsidRPr="00AB74DE" w:rsidRDefault="008F2CC1" w:rsidP="00C54DEB">
      <w:pPr>
        <w:spacing w:after="0"/>
        <w:jc w:val="both"/>
      </w:pPr>
      <w:r w:rsidRPr="00AB74DE">
        <w:rPr>
          <w:b/>
          <w:bCs/>
        </w:rPr>
        <w:t xml:space="preserve">NDOR’s current state in the industry </w:t>
      </w:r>
      <w:r w:rsidRPr="00AB74DE">
        <w:t xml:space="preserve">is that we are small but </w:t>
      </w:r>
      <w:r w:rsidR="59E08D04" w:rsidRPr="00AB74DE">
        <w:t>gaining momentum</w:t>
      </w:r>
      <w:r w:rsidRPr="00AB74DE">
        <w:t xml:space="preserve"> </w:t>
      </w:r>
      <w:r w:rsidR="00BE4C94" w:rsidRPr="00AB74DE">
        <w:t xml:space="preserve">in </w:t>
      </w:r>
      <w:r w:rsidRPr="00AB74DE">
        <w:t>both brand awareness</w:t>
      </w:r>
      <w:r w:rsidR="002C7C43" w:rsidRPr="00AB74DE">
        <w:t xml:space="preserve"> and </w:t>
      </w:r>
      <w:r w:rsidR="000A6BC8">
        <w:t>D</w:t>
      </w:r>
      <w:r w:rsidR="002C7C43" w:rsidRPr="00AB74DE">
        <w:t>ivision recognition nationwide. Our</w:t>
      </w:r>
      <w:r w:rsidR="002C7C43" w:rsidRPr="00AB74DE" w:rsidDel="00424304">
        <w:t xml:space="preserve"> </w:t>
      </w:r>
      <w:r w:rsidR="00424304" w:rsidRPr="00AB74DE">
        <w:t xml:space="preserve">strength </w:t>
      </w:r>
      <w:r w:rsidR="002C7C43" w:rsidRPr="00AB74DE">
        <w:t xml:space="preserve">is </w:t>
      </w:r>
      <w:r w:rsidR="000A6BC8">
        <w:t xml:space="preserve">acting </w:t>
      </w:r>
      <w:r w:rsidR="00424304" w:rsidRPr="00AB74DE">
        <w:t>as</w:t>
      </w:r>
      <w:r w:rsidR="002C7C43" w:rsidRPr="00AB74DE">
        <w:t xml:space="preserve"> the liaison between</w:t>
      </w:r>
      <w:r w:rsidR="00EA098C" w:rsidRPr="00AB74DE">
        <w:t xml:space="preserve"> people,</w:t>
      </w:r>
      <w:r w:rsidRPr="00AB74DE">
        <w:t xml:space="preserve"> </w:t>
      </w:r>
      <w:r w:rsidR="002C7C43" w:rsidRPr="00AB74DE">
        <w:t>projects,</w:t>
      </w:r>
      <w:r w:rsidR="00EA098C" w:rsidRPr="00AB74DE">
        <w:t xml:space="preserve"> and</w:t>
      </w:r>
      <w:r w:rsidR="002C7C43" w:rsidRPr="00AB74DE">
        <w:t xml:space="preserve"> funding</w:t>
      </w:r>
      <w:r w:rsidR="00EA098C" w:rsidRPr="00AB74DE">
        <w:t>;</w:t>
      </w:r>
      <w:r w:rsidR="46D65694" w:rsidRPr="00AB74DE">
        <w:t xml:space="preserve"> </w:t>
      </w:r>
      <w:r w:rsidR="00233923" w:rsidRPr="00AB74DE">
        <w:t>foster</w:t>
      </w:r>
      <w:r w:rsidR="00EA098C" w:rsidRPr="00AB74DE">
        <w:t>ing</w:t>
      </w:r>
      <w:r w:rsidR="610A4764" w:rsidRPr="00AB74DE">
        <w:t xml:space="preserve"> </w:t>
      </w:r>
      <w:r w:rsidR="00233923" w:rsidRPr="00AB74DE">
        <w:t>innovative connection</w:t>
      </w:r>
      <w:r w:rsidR="00E57802" w:rsidRPr="00AB74DE">
        <w:t>s</w:t>
      </w:r>
      <w:r w:rsidR="002C7C43" w:rsidRPr="00AB74DE" w:rsidDel="006C01F7">
        <w:t xml:space="preserve"> </w:t>
      </w:r>
      <w:r w:rsidR="006C01F7" w:rsidRPr="00AB74DE">
        <w:t>to improve eq</w:t>
      </w:r>
      <w:r w:rsidR="00ED1678">
        <w:t>ual</w:t>
      </w:r>
      <w:r w:rsidR="006C01F7" w:rsidRPr="00AB74DE">
        <w:t xml:space="preserve"> and sustainable access to the outdoors</w:t>
      </w:r>
      <w:r w:rsidR="002C7C43" w:rsidRPr="00AB74DE">
        <w:t xml:space="preserve">. Our </w:t>
      </w:r>
      <w:r w:rsidR="00ED1678" w:rsidRPr="00AB74DE">
        <w:t>small</w:t>
      </w:r>
      <w:r w:rsidR="002C7C43" w:rsidRPr="00AB74DE">
        <w:t xml:space="preserve"> team can </w:t>
      </w:r>
      <w:r w:rsidR="33C9E6EC" w:rsidRPr="00AB74DE">
        <w:t>support</w:t>
      </w:r>
      <w:r w:rsidR="002C7C43" w:rsidRPr="00AB74DE">
        <w:t xml:space="preserve"> </w:t>
      </w:r>
      <w:r w:rsidR="27E286FF" w:rsidRPr="00AB74DE">
        <w:t>greater</w:t>
      </w:r>
      <w:r w:rsidR="002C7C43" w:rsidRPr="00AB74DE">
        <w:t xml:space="preserve"> </w:t>
      </w:r>
      <w:r w:rsidR="01D1A47D" w:rsidRPr="00AB74DE">
        <w:t xml:space="preserve">engagement </w:t>
      </w:r>
      <w:r w:rsidR="002C7C43" w:rsidRPr="00AB74DE">
        <w:t>in outdoor recreation</w:t>
      </w:r>
      <w:r w:rsidR="001D183C" w:rsidRPr="00AB74DE">
        <w:t xml:space="preserve"> (OREC)</w:t>
      </w:r>
      <w:r w:rsidR="002C7C43" w:rsidRPr="00AB74DE">
        <w:t xml:space="preserve"> </w:t>
      </w:r>
      <w:r w:rsidR="73452821" w:rsidRPr="00AB74DE">
        <w:t xml:space="preserve">for locals and visitors </w:t>
      </w:r>
      <w:r w:rsidR="002C7C43" w:rsidRPr="00AB74DE">
        <w:t xml:space="preserve">while </w:t>
      </w:r>
      <w:r w:rsidR="00DC6C59" w:rsidRPr="00AB74DE">
        <w:t>cultivating</w:t>
      </w:r>
      <w:r w:rsidR="000242E4" w:rsidRPr="00AB74DE">
        <w:t xml:space="preserve"> </w:t>
      </w:r>
      <w:r w:rsidR="002C7C43" w:rsidRPr="00AB74DE">
        <w:t>economic vitality for the entire state.</w:t>
      </w:r>
      <w:r w:rsidR="00710DF1" w:rsidRPr="00AB74DE">
        <w:t xml:space="preserve"> </w:t>
      </w:r>
    </w:p>
    <w:p w14:paraId="359F2A15" w14:textId="77777777" w:rsidR="00E5534A" w:rsidRPr="00AB74DE" w:rsidRDefault="00E5534A" w:rsidP="00C54DEB">
      <w:pPr>
        <w:spacing w:after="0"/>
        <w:jc w:val="both"/>
      </w:pPr>
    </w:p>
    <w:p w14:paraId="3F7DC464" w14:textId="4DF15B9E" w:rsidR="00E5534A" w:rsidRPr="00AB74DE" w:rsidRDefault="00E5534A" w:rsidP="00C54DEB">
      <w:pPr>
        <w:spacing w:after="0"/>
        <w:jc w:val="both"/>
        <w:rPr>
          <w:b/>
          <w:bCs/>
        </w:rPr>
      </w:pPr>
      <w:r w:rsidRPr="00AB74DE">
        <w:rPr>
          <w:b/>
          <w:bCs/>
        </w:rPr>
        <w:t>Target Market:</w:t>
      </w:r>
    </w:p>
    <w:p w14:paraId="44658A8D" w14:textId="51A600E3" w:rsidR="00735757" w:rsidRPr="00D91001" w:rsidRDefault="00735757" w:rsidP="00735757">
      <w:pPr>
        <w:pStyle w:val="ListParagraph"/>
        <w:spacing w:after="0"/>
        <w:jc w:val="both"/>
        <w:rPr>
          <w:b/>
          <w:bCs/>
          <w:i/>
          <w:iCs/>
        </w:rPr>
      </w:pPr>
      <w:r w:rsidRPr="00D91001">
        <w:rPr>
          <w:b/>
          <w:bCs/>
          <w:i/>
          <w:iCs/>
        </w:rPr>
        <w:t>~</w:t>
      </w:r>
      <w:r w:rsidRPr="00D91001" w:rsidDel="00735757">
        <w:rPr>
          <w:b/>
          <w:bCs/>
          <w:i/>
          <w:iCs/>
        </w:rPr>
        <w:t xml:space="preserve"> </w:t>
      </w:r>
      <w:r w:rsidR="001D183C" w:rsidRPr="00D91001">
        <w:rPr>
          <w:b/>
          <w:bCs/>
          <w:i/>
          <w:iCs/>
        </w:rPr>
        <w:t>OREC</w:t>
      </w:r>
      <w:r w:rsidRPr="00D91001">
        <w:rPr>
          <w:b/>
          <w:bCs/>
          <w:i/>
          <w:iCs/>
        </w:rPr>
        <w:t xml:space="preserve"> </w:t>
      </w:r>
      <w:r w:rsidR="3000E19A" w:rsidRPr="00D91001">
        <w:rPr>
          <w:b/>
          <w:bCs/>
          <w:i/>
          <w:iCs/>
        </w:rPr>
        <w:t xml:space="preserve">providers and end users </w:t>
      </w:r>
      <w:r w:rsidRPr="00D91001">
        <w:rPr>
          <w:b/>
          <w:bCs/>
          <w:i/>
          <w:iCs/>
        </w:rPr>
        <w:t xml:space="preserve">which include but </w:t>
      </w:r>
      <w:r w:rsidR="41B2C31C" w:rsidRPr="00D91001">
        <w:rPr>
          <w:b/>
          <w:bCs/>
          <w:i/>
          <w:iCs/>
        </w:rPr>
        <w:t>are</w:t>
      </w:r>
      <w:r w:rsidRPr="00D91001">
        <w:rPr>
          <w:b/>
          <w:bCs/>
          <w:i/>
          <w:iCs/>
        </w:rPr>
        <w:t xml:space="preserve"> not limited to:</w:t>
      </w:r>
    </w:p>
    <w:p w14:paraId="1131F3FD" w14:textId="71682BCF" w:rsidR="004F1869" w:rsidRPr="00AB74DE" w:rsidRDefault="004F1869" w:rsidP="004F1869">
      <w:pPr>
        <w:pStyle w:val="ListParagraph"/>
        <w:numPr>
          <w:ilvl w:val="0"/>
          <w:numId w:val="10"/>
        </w:numPr>
        <w:spacing w:after="0"/>
        <w:jc w:val="both"/>
      </w:pPr>
      <w:r w:rsidRPr="00AB74DE">
        <w:t>Nevada Residents</w:t>
      </w:r>
      <w:r w:rsidR="004957DC" w:rsidRPr="00AB74DE">
        <w:t xml:space="preserve"> (including but not limited to cities, counties, and other municipalities) </w:t>
      </w:r>
    </w:p>
    <w:p w14:paraId="75FBEB2A" w14:textId="31CA67C6" w:rsidR="004F1869" w:rsidRPr="00AB74DE" w:rsidRDefault="004F1869" w:rsidP="004F1869">
      <w:pPr>
        <w:pStyle w:val="ListParagraph"/>
        <w:numPr>
          <w:ilvl w:val="0"/>
          <w:numId w:val="10"/>
        </w:numPr>
        <w:spacing w:after="0"/>
        <w:jc w:val="both"/>
      </w:pPr>
      <w:r w:rsidRPr="00AB74DE">
        <w:t>Youth, school districts, youth organizations</w:t>
      </w:r>
    </w:p>
    <w:p w14:paraId="24E0EED0" w14:textId="1D700DCE" w:rsidR="004F1869" w:rsidRPr="00AB74DE" w:rsidRDefault="004957DC" w:rsidP="004F1869">
      <w:pPr>
        <w:pStyle w:val="ListParagraph"/>
        <w:numPr>
          <w:ilvl w:val="0"/>
          <w:numId w:val="10"/>
        </w:numPr>
        <w:spacing w:after="0"/>
        <w:jc w:val="both"/>
      </w:pPr>
      <w:r w:rsidRPr="00AB74DE">
        <w:t>National and international outdoor enthusiasts</w:t>
      </w:r>
    </w:p>
    <w:p w14:paraId="7D20373A" w14:textId="4C9EC434" w:rsidR="004957DC" w:rsidRPr="00AB74DE" w:rsidRDefault="004957DC" w:rsidP="004F1869">
      <w:pPr>
        <w:pStyle w:val="ListParagraph"/>
        <w:numPr>
          <w:ilvl w:val="0"/>
          <w:numId w:val="10"/>
        </w:numPr>
        <w:spacing w:after="0"/>
        <w:jc w:val="both"/>
      </w:pPr>
      <w:r w:rsidRPr="00AB74DE">
        <w:t>Underprivileged communities with limited access to travel to or enjoy outdoor recreation</w:t>
      </w:r>
      <w:del w:id="4" w:author="Kendal Scott" w:date="2023-06-06T14:09:00Z">
        <w:r w:rsidRPr="00AB74DE" w:rsidDel="001B033F">
          <w:delText>.</w:delText>
        </w:r>
      </w:del>
    </w:p>
    <w:p w14:paraId="07A633A5" w14:textId="5B4E9722" w:rsidR="004957DC" w:rsidRPr="00AB74DE" w:rsidRDefault="004957DC" w:rsidP="004F1869">
      <w:pPr>
        <w:pStyle w:val="ListParagraph"/>
        <w:numPr>
          <w:ilvl w:val="0"/>
          <w:numId w:val="10"/>
        </w:numPr>
        <w:spacing w:after="0"/>
        <w:jc w:val="both"/>
      </w:pPr>
      <w:r w:rsidRPr="00AB74DE">
        <w:t>Current and new OREC business</w:t>
      </w:r>
    </w:p>
    <w:p w14:paraId="7DB9B42C" w14:textId="3292EF18" w:rsidR="004957DC" w:rsidRPr="00AB74DE" w:rsidRDefault="0001623B" w:rsidP="004F1869">
      <w:pPr>
        <w:pStyle w:val="ListParagraph"/>
        <w:numPr>
          <w:ilvl w:val="0"/>
          <w:numId w:val="10"/>
        </w:numPr>
        <w:spacing w:after="0"/>
        <w:jc w:val="both"/>
      </w:pPr>
      <w:r w:rsidRPr="00AB74DE">
        <w:t>Chambers</w:t>
      </w:r>
      <w:r w:rsidR="004957DC" w:rsidRPr="00AB74DE">
        <w:t xml:space="preserve"> of Commerce, Visitor’s Authorities, county administrators and staff</w:t>
      </w:r>
    </w:p>
    <w:p w14:paraId="3293FAA8" w14:textId="73A6B2AF" w:rsidR="00233923" w:rsidRPr="00AB74DE" w:rsidRDefault="00233923" w:rsidP="004F1869">
      <w:pPr>
        <w:pStyle w:val="ListParagraph"/>
        <w:numPr>
          <w:ilvl w:val="0"/>
          <w:numId w:val="10"/>
        </w:numPr>
        <w:spacing w:after="0"/>
        <w:jc w:val="both"/>
      </w:pPr>
      <w:r w:rsidRPr="00AB74DE">
        <w:t xml:space="preserve">Federal </w:t>
      </w:r>
      <w:r w:rsidR="00ED1678">
        <w:t xml:space="preserve">and state </w:t>
      </w:r>
      <w:r w:rsidRPr="00AB74DE">
        <w:t xml:space="preserve">land management agencies </w:t>
      </w:r>
    </w:p>
    <w:p w14:paraId="22E3D46B" w14:textId="24D07C9A" w:rsidR="00810B5F" w:rsidRPr="00AB74DE" w:rsidRDefault="00810B5F" w:rsidP="00810B5F">
      <w:pPr>
        <w:spacing w:after="0"/>
        <w:jc w:val="both"/>
        <w:rPr>
          <w:ins w:id="5" w:author="Denise Beronio" w:date="2023-06-23T20:00:00Z"/>
          <w:b/>
        </w:rPr>
      </w:pPr>
    </w:p>
    <w:p w14:paraId="013310BC" w14:textId="3DCC5B92" w:rsidR="008D1F8C" w:rsidRPr="00AB74DE" w:rsidRDefault="008D1F8C" w:rsidP="008D1F8C">
      <w:pPr>
        <w:spacing w:after="0"/>
        <w:jc w:val="both"/>
        <w:rPr>
          <w:b/>
          <w:bCs/>
        </w:rPr>
      </w:pPr>
      <w:r w:rsidRPr="00AB74DE">
        <w:rPr>
          <w:b/>
          <w:bCs/>
        </w:rPr>
        <w:t xml:space="preserve">Team/Operating Plan: </w:t>
      </w:r>
    </w:p>
    <w:p w14:paraId="1F15ACB4" w14:textId="5D3AE41D" w:rsidR="008D1F8C" w:rsidRPr="00AB74DE" w:rsidRDefault="008D1F8C" w:rsidP="008D1F8C">
      <w:pPr>
        <w:spacing w:after="0"/>
        <w:jc w:val="both"/>
      </w:pPr>
      <w:r w:rsidRPr="00AB74DE">
        <w:t>Build an atmosphere that inspires creat</w:t>
      </w:r>
      <w:r w:rsidR="22DF911D" w:rsidRPr="00AB74DE">
        <w:t>ive</w:t>
      </w:r>
      <w:r w:rsidRPr="00AB74DE">
        <w:t xml:space="preserve"> individual and team project management strategies</w:t>
      </w:r>
      <w:r w:rsidR="00E630EE" w:rsidRPr="00AB74DE">
        <w:t>, while</w:t>
      </w:r>
      <w:r w:rsidRPr="00AB74DE">
        <w:t xml:space="preserve"> </w:t>
      </w:r>
      <w:r w:rsidR="00330591" w:rsidRPr="00AB74DE">
        <w:t xml:space="preserve">supporting professional </w:t>
      </w:r>
      <w:r w:rsidRPr="00AB74DE">
        <w:t>development that</w:t>
      </w:r>
      <w:r w:rsidR="152A6E83" w:rsidRPr="00AB74DE">
        <w:t xml:space="preserve"> encourages</w:t>
      </w:r>
      <w:r w:rsidRPr="00AB74DE" w:rsidDel="008D1F8C">
        <w:t xml:space="preserve"> </w:t>
      </w:r>
      <w:r w:rsidRPr="00AB74DE">
        <w:t xml:space="preserve">each teammate’s passion for outdoor recreation.  </w:t>
      </w:r>
      <w:r w:rsidR="00330591" w:rsidRPr="00AB74DE">
        <w:t>Seek</w:t>
      </w:r>
      <w:r w:rsidR="00281003" w:rsidRPr="00AB74DE" w:rsidDel="00330591">
        <w:t xml:space="preserve"> </w:t>
      </w:r>
      <w:r w:rsidR="00281003" w:rsidRPr="00AB74DE">
        <w:t xml:space="preserve">to attract and retain the most knowledgeable and qualified staff in the industry. </w:t>
      </w:r>
      <w:r w:rsidR="00710DF1" w:rsidRPr="00AB74DE">
        <w:t xml:space="preserve">Create an environment that cultivates trust, participation, input, and transparency </w:t>
      </w:r>
      <w:r w:rsidR="206ABCF1" w:rsidRPr="00AB74DE">
        <w:t>amongst the NDOR team</w:t>
      </w:r>
      <w:r w:rsidR="00710DF1" w:rsidRPr="00AB74DE">
        <w:t xml:space="preserve">. </w:t>
      </w:r>
    </w:p>
    <w:p w14:paraId="731CF49D" w14:textId="77777777" w:rsidR="0001623B" w:rsidRPr="00AB74DE" w:rsidRDefault="0001623B" w:rsidP="008D1F8C">
      <w:pPr>
        <w:spacing w:after="0"/>
        <w:jc w:val="both"/>
      </w:pPr>
    </w:p>
    <w:p w14:paraId="168880E4" w14:textId="55249BC9" w:rsidR="008B5418" w:rsidRPr="00DB7F20" w:rsidRDefault="008B5418" w:rsidP="008D1F8C">
      <w:pPr>
        <w:spacing w:after="0"/>
        <w:jc w:val="both"/>
        <w:rPr>
          <w:b/>
          <w:bCs/>
          <w:i/>
          <w:iCs/>
        </w:rPr>
      </w:pPr>
      <w:r w:rsidRPr="00AB74DE">
        <w:rPr>
          <w:b/>
          <w:bCs/>
          <w:i/>
          <w:iCs/>
        </w:rPr>
        <w:t>Job description</w:t>
      </w:r>
      <w:r w:rsidR="007E0377" w:rsidRPr="00AB74DE">
        <w:rPr>
          <w:b/>
          <w:bCs/>
          <w:i/>
          <w:iCs/>
        </w:rPr>
        <w:t>s</w:t>
      </w:r>
      <w:r w:rsidRPr="00AB74DE">
        <w:rPr>
          <w:b/>
          <w:bCs/>
          <w:i/>
          <w:iCs/>
        </w:rPr>
        <w:t xml:space="preserve"> include but are not limited to:</w:t>
      </w:r>
    </w:p>
    <w:p w14:paraId="4C31C38C" w14:textId="2F1F2339" w:rsidR="008D1F8C" w:rsidRPr="00AB74DE" w:rsidRDefault="008D1F8C" w:rsidP="008D1F8C">
      <w:pPr>
        <w:spacing w:after="0"/>
        <w:jc w:val="both"/>
      </w:pPr>
      <w:r w:rsidRPr="00AB74DE">
        <w:t>Administrator:</w:t>
      </w:r>
      <w:r w:rsidR="008B5418" w:rsidRPr="00AB74DE">
        <w:t xml:space="preserve"> </w:t>
      </w:r>
    </w:p>
    <w:p w14:paraId="73795D8D" w14:textId="2A468462" w:rsidR="004F1869" w:rsidRPr="00AB74DE" w:rsidRDefault="008B5418" w:rsidP="008B5418">
      <w:pPr>
        <w:pStyle w:val="ListParagraph"/>
        <w:numPr>
          <w:ilvl w:val="0"/>
          <w:numId w:val="9"/>
        </w:numPr>
        <w:spacing w:after="0"/>
        <w:jc w:val="both"/>
      </w:pPr>
      <w:r w:rsidRPr="00AB74DE">
        <w:t>Direct and supervise all administrative, fiscal, budget, and technical activities</w:t>
      </w:r>
      <w:r w:rsidR="004F1869" w:rsidRPr="00AB74DE">
        <w:t xml:space="preserve"> of NDOR and all programs administered by NDOR</w:t>
      </w:r>
      <w:r w:rsidR="007E0377" w:rsidRPr="00AB74DE">
        <w:t>.</w:t>
      </w:r>
    </w:p>
    <w:p w14:paraId="3B388EA2" w14:textId="53BA7665" w:rsidR="008B5418" w:rsidRPr="00AB74DE" w:rsidRDefault="004F1869" w:rsidP="008B5418">
      <w:pPr>
        <w:pStyle w:val="ListParagraph"/>
        <w:numPr>
          <w:ilvl w:val="0"/>
          <w:numId w:val="9"/>
        </w:numPr>
        <w:spacing w:after="0"/>
        <w:jc w:val="both"/>
      </w:pPr>
      <w:r w:rsidRPr="00AB74DE">
        <w:t>Coordinate with the Department of Tourism and Cultural Affairs and the Office of Economic Development concerning the promotion and growth of any businesses and opportunities related to OREC.</w:t>
      </w:r>
      <w:r w:rsidR="008B5418" w:rsidRPr="00AB74DE">
        <w:t xml:space="preserve"> </w:t>
      </w:r>
    </w:p>
    <w:p w14:paraId="00F6979B" w14:textId="597EB206" w:rsidR="007E0377" w:rsidRPr="00AB74DE" w:rsidRDefault="007E0377" w:rsidP="008B5418">
      <w:pPr>
        <w:pStyle w:val="ListParagraph"/>
        <w:numPr>
          <w:ilvl w:val="0"/>
          <w:numId w:val="9"/>
        </w:numPr>
        <w:spacing w:after="0"/>
        <w:jc w:val="both"/>
      </w:pPr>
      <w:r w:rsidRPr="00AB74DE">
        <w:lastRenderedPageBreak/>
        <w:t>Advocate for and coordinate outdoor recreation policy, management, and promotion among state and federal agencies and local government entities in Nevada.</w:t>
      </w:r>
    </w:p>
    <w:p w14:paraId="794058AF" w14:textId="68E4C03A" w:rsidR="007E0377" w:rsidRPr="00AB74DE" w:rsidRDefault="007E0377" w:rsidP="008B5418">
      <w:pPr>
        <w:pStyle w:val="ListParagraph"/>
        <w:numPr>
          <w:ilvl w:val="0"/>
          <w:numId w:val="9"/>
        </w:numPr>
        <w:spacing w:after="0"/>
        <w:jc w:val="both"/>
      </w:pPr>
      <w:r w:rsidRPr="00AB74DE">
        <w:t>Submit a biennial report to the Director of the Department of Conservation and Natural Resources</w:t>
      </w:r>
      <w:r w:rsidR="006E1F53">
        <w:t xml:space="preserve"> (DCNR)</w:t>
      </w:r>
      <w:r w:rsidRPr="00AB74DE">
        <w:t xml:space="preserve"> on the work of NDOR, with recommendations.</w:t>
      </w:r>
    </w:p>
    <w:p w14:paraId="27631781" w14:textId="7AD08320" w:rsidR="007E0377" w:rsidRPr="00AB74DE" w:rsidRDefault="007E0377" w:rsidP="008B5418">
      <w:pPr>
        <w:pStyle w:val="ListParagraph"/>
        <w:numPr>
          <w:ilvl w:val="0"/>
          <w:numId w:val="9"/>
        </w:numPr>
        <w:spacing w:after="0"/>
        <w:jc w:val="both"/>
      </w:pPr>
      <w:r w:rsidRPr="00AB74DE">
        <w:t xml:space="preserve">Adopt regulations for carrying out the provisions governing </w:t>
      </w:r>
      <w:r w:rsidR="006E1F53">
        <w:t>NDOR.</w:t>
      </w:r>
    </w:p>
    <w:p w14:paraId="65C85361" w14:textId="2C435FD5" w:rsidR="00F96788" w:rsidRPr="00AB74DE" w:rsidRDefault="00F96788" w:rsidP="008B5418">
      <w:pPr>
        <w:pStyle w:val="ListParagraph"/>
        <w:numPr>
          <w:ilvl w:val="0"/>
          <w:numId w:val="9"/>
        </w:numPr>
        <w:spacing w:after="0"/>
        <w:jc w:val="both"/>
      </w:pPr>
      <w:r w:rsidRPr="00AB74DE">
        <w:t>Advocate</w:t>
      </w:r>
      <w:r w:rsidR="0001623B" w:rsidRPr="00AB74DE">
        <w:t xml:space="preserve"> on behalf of Nevada for federal funding, including without limitation, any funding opportunities available through the Land and Water Conservation Fund</w:t>
      </w:r>
      <w:r w:rsidR="006E1F53">
        <w:t>.</w:t>
      </w:r>
    </w:p>
    <w:p w14:paraId="31ACE3ED" w14:textId="6EB19E81" w:rsidR="0001623B" w:rsidRPr="00AB74DE" w:rsidRDefault="0001623B" w:rsidP="008B5418">
      <w:pPr>
        <w:pStyle w:val="ListParagraph"/>
        <w:numPr>
          <w:ilvl w:val="0"/>
          <w:numId w:val="9"/>
        </w:numPr>
        <w:spacing w:after="0"/>
        <w:jc w:val="both"/>
      </w:pPr>
      <w:r w:rsidRPr="00AB74DE">
        <w:t xml:space="preserve">Coordinate with the </w:t>
      </w:r>
      <w:r w:rsidR="006E1F53">
        <w:t>DCNR</w:t>
      </w:r>
      <w:r w:rsidRPr="00AB74DE">
        <w:t xml:space="preserve"> and any other organization, association, group, or other entity concerned with matters of conservation and natural resources regarding conservations implementation or interpretations of policies regarding natural resources. </w:t>
      </w:r>
    </w:p>
    <w:p w14:paraId="62103293" w14:textId="77777777" w:rsidR="008D1F8C" w:rsidRPr="00AB74DE" w:rsidRDefault="008D1F8C" w:rsidP="008D1F8C">
      <w:pPr>
        <w:spacing w:after="0"/>
        <w:jc w:val="both"/>
      </w:pPr>
    </w:p>
    <w:p w14:paraId="68AEB9D4" w14:textId="58971028" w:rsidR="008D1F8C" w:rsidRPr="00AB74DE" w:rsidRDefault="008D1F8C" w:rsidP="008D1F8C">
      <w:pPr>
        <w:spacing w:after="0"/>
        <w:jc w:val="both"/>
      </w:pPr>
      <w:r w:rsidRPr="00AB74DE">
        <w:t>Deputy Administrator:</w:t>
      </w:r>
    </w:p>
    <w:p w14:paraId="07200934" w14:textId="19F59CCF" w:rsidR="007E0377" w:rsidRPr="00AB74DE" w:rsidRDefault="007E0377" w:rsidP="007E0377">
      <w:pPr>
        <w:pStyle w:val="ListParagraph"/>
        <w:numPr>
          <w:ilvl w:val="0"/>
          <w:numId w:val="11"/>
        </w:numPr>
        <w:spacing w:after="0"/>
        <w:jc w:val="both"/>
      </w:pPr>
      <w:r w:rsidRPr="00AB74DE">
        <w:t>Under the general directions of the Administrator of NDOR</w:t>
      </w:r>
    </w:p>
    <w:p w14:paraId="126486A0" w14:textId="41D5AF94" w:rsidR="007E0377" w:rsidRPr="00AB74DE" w:rsidRDefault="007E0377" w:rsidP="007E0377">
      <w:pPr>
        <w:pStyle w:val="ListParagraph"/>
        <w:numPr>
          <w:ilvl w:val="0"/>
          <w:numId w:val="11"/>
        </w:numPr>
        <w:spacing w:after="0"/>
        <w:jc w:val="both"/>
      </w:pPr>
      <w:r w:rsidRPr="00AB74DE">
        <w:t xml:space="preserve">Performs the duties of the Administrator of NDOR in the absence of the administrator, or as </w:t>
      </w:r>
      <w:proofErr w:type="gramStart"/>
      <w:r w:rsidRPr="00AB74DE">
        <w:t>requested</w:t>
      </w:r>
      <w:proofErr w:type="gramEnd"/>
    </w:p>
    <w:p w14:paraId="2E037C6E" w14:textId="312FAC10" w:rsidR="007E0377" w:rsidRPr="00AB74DE" w:rsidRDefault="00F96788" w:rsidP="007E0377">
      <w:pPr>
        <w:pStyle w:val="ListParagraph"/>
        <w:numPr>
          <w:ilvl w:val="0"/>
          <w:numId w:val="11"/>
        </w:numPr>
        <w:spacing w:after="0"/>
        <w:jc w:val="both"/>
      </w:pPr>
      <w:r w:rsidRPr="00AB74DE">
        <w:t xml:space="preserve">Plan, organize, </w:t>
      </w:r>
      <w:r w:rsidR="00AB74DE" w:rsidRPr="00AB74DE">
        <w:t xml:space="preserve">and </w:t>
      </w:r>
      <w:r w:rsidRPr="00AB74DE">
        <w:t xml:space="preserve">manage assigned sections of </w:t>
      </w:r>
      <w:proofErr w:type="gramStart"/>
      <w:r w:rsidRPr="00AB74DE">
        <w:t>NDOR</w:t>
      </w:r>
      <w:proofErr w:type="gramEnd"/>
    </w:p>
    <w:p w14:paraId="4A7BF6D2" w14:textId="67606A44" w:rsidR="00F96788" w:rsidRPr="00AB74DE" w:rsidRDefault="00F96788" w:rsidP="007E0377">
      <w:pPr>
        <w:pStyle w:val="ListParagraph"/>
        <w:numPr>
          <w:ilvl w:val="0"/>
          <w:numId w:val="11"/>
        </w:numPr>
        <w:spacing w:after="0"/>
        <w:jc w:val="both"/>
      </w:pPr>
      <w:r w:rsidRPr="00AB74DE">
        <w:t xml:space="preserve">Establish priorities, plan, and develop goals, objectives, and </w:t>
      </w:r>
      <w:r w:rsidR="0001623B" w:rsidRPr="00AB74DE">
        <w:t>short- and long-range</w:t>
      </w:r>
      <w:r w:rsidRPr="00AB74DE">
        <w:t xml:space="preserve"> plans for </w:t>
      </w:r>
      <w:proofErr w:type="gramStart"/>
      <w:r w:rsidRPr="00AB74DE">
        <w:t>NDOR</w:t>
      </w:r>
      <w:proofErr w:type="gramEnd"/>
    </w:p>
    <w:p w14:paraId="3A9204B5" w14:textId="7E3D2985" w:rsidR="00F96788" w:rsidRPr="00AB74DE" w:rsidRDefault="00F96788" w:rsidP="007E0377">
      <w:pPr>
        <w:pStyle w:val="ListParagraph"/>
        <w:numPr>
          <w:ilvl w:val="0"/>
          <w:numId w:val="11"/>
        </w:numPr>
        <w:spacing w:after="0"/>
        <w:jc w:val="both"/>
      </w:pPr>
      <w:r w:rsidRPr="00AB74DE">
        <w:t xml:space="preserve">Provide day-to-day assistance related to projects, programs, budgeting, accounting, policy development and interpretation, public relations, promotional activities, and </w:t>
      </w:r>
      <w:proofErr w:type="gramStart"/>
      <w:r w:rsidRPr="00AB74DE">
        <w:t>agreements</w:t>
      </w:r>
      <w:proofErr w:type="gramEnd"/>
    </w:p>
    <w:p w14:paraId="45772A3B" w14:textId="3EDA388D" w:rsidR="00F96788" w:rsidRPr="00AB74DE" w:rsidRDefault="00F96788" w:rsidP="007E0377">
      <w:pPr>
        <w:pStyle w:val="ListParagraph"/>
        <w:numPr>
          <w:ilvl w:val="0"/>
          <w:numId w:val="11"/>
        </w:numPr>
        <w:spacing w:after="0"/>
        <w:jc w:val="both"/>
      </w:pPr>
      <w:r w:rsidRPr="00AB74DE">
        <w:t xml:space="preserve">Supervise and evaluate the performance of assigned personnel, develop work performance standards, assign, </w:t>
      </w:r>
      <w:r w:rsidR="00AB74DE" w:rsidRPr="00AB74DE">
        <w:t>delegate,</w:t>
      </w:r>
      <w:r w:rsidRPr="00AB74DE">
        <w:t xml:space="preserve"> and review work, manage personnel related issues, such as recruitment, assignment, training, and discipline in accordance with applicable laws and established </w:t>
      </w:r>
      <w:proofErr w:type="gramStart"/>
      <w:r w:rsidRPr="00AB74DE">
        <w:t>policies</w:t>
      </w:r>
      <w:proofErr w:type="gramEnd"/>
    </w:p>
    <w:p w14:paraId="680FEE79" w14:textId="4647D5EB" w:rsidR="00F96788" w:rsidRPr="00AB74DE" w:rsidRDefault="00F96788" w:rsidP="007E0377">
      <w:pPr>
        <w:pStyle w:val="ListParagraph"/>
        <w:numPr>
          <w:ilvl w:val="0"/>
          <w:numId w:val="11"/>
        </w:numPr>
        <w:spacing w:after="0"/>
        <w:jc w:val="both"/>
      </w:pPr>
      <w:r w:rsidRPr="00AB74DE">
        <w:t xml:space="preserve">Serve on committees and represent NDOR at meetings, conferences, boards, commissions, business groups, civic organizations, local government agencies, and other </w:t>
      </w:r>
      <w:proofErr w:type="gramStart"/>
      <w:r w:rsidRPr="00AB74DE">
        <w:t>groups</w:t>
      </w:r>
      <w:proofErr w:type="gramEnd"/>
    </w:p>
    <w:p w14:paraId="5FF70B22" w14:textId="77777777" w:rsidR="008D1F8C" w:rsidRPr="00AB74DE" w:rsidRDefault="008D1F8C" w:rsidP="008D1F8C">
      <w:pPr>
        <w:spacing w:after="0"/>
        <w:jc w:val="both"/>
      </w:pPr>
    </w:p>
    <w:p w14:paraId="6638BB06" w14:textId="3F545E66" w:rsidR="009F2E5C" w:rsidRPr="00AB74DE" w:rsidRDefault="008D1F8C" w:rsidP="008D1F8C">
      <w:pPr>
        <w:spacing w:after="0"/>
        <w:jc w:val="both"/>
      </w:pPr>
      <w:r w:rsidRPr="00AB74DE">
        <w:t>Program Officer:</w:t>
      </w:r>
    </w:p>
    <w:p w14:paraId="0AB5126D" w14:textId="23CED51E" w:rsidR="020DE772" w:rsidRPr="00AB74DE" w:rsidRDefault="020DE772" w:rsidP="63E7B65D">
      <w:pPr>
        <w:pStyle w:val="ListParagraph"/>
        <w:numPr>
          <w:ilvl w:val="0"/>
          <w:numId w:val="12"/>
        </w:numPr>
        <w:spacing w:after="0"/>
        <w:jc w:val="both"/>
      </w:pPr>
      <w:r w:rsidRPr="00AB74DE">
        <w:t>Develop, implement, and manage the Nevada Outdoor Recreation Infrastructure (NORI) grant program</w:t>
      </w:r>
      <w:r w:rsidR="59413D91" w:rsidRPr="00AB74DE">
        <w:t>.</w:t>
      </w:r>
    </w:p>
    <w:p w14:paraId="36CC27E0" w14:textId="4F8F26BF" w:rsidR="009F2E5C" w:rsidRPr="00AB74DE" w:rsidRDefault="020DE772" w:rsidP="63E7B65D">
      <w:pPr>
        <w:pStyle w:val="ListParagraph"/>
        <w:numPr>
          <w:ilvl w:val="0"/>
          <w:numId w:val="12"/>
        </w:numPr>
        <w:spacing w:after="0"/>
        <w:jc w:val="both"/>
      </w:pPr>
      <w:r w:rsidRPr="00AB74DE">
        <w:t>Managing assigned Division programs, communications, and in-person outreach and engagement</w:t>
      </w:r>
      <w:r w:rsidR="25BAE218" w:rsidRPr="00AB74DE">
        <w:t>.</w:t>
      </w:r>
    </w:p>
    <w:p w14:paraId="0B975EDF" w14:textId="406C24B1" w:rsidR="009F2E5C" w:rsidRPr="00AB74DE" w:rsidRDefault="020DE772" w:rsidP="63E7B65D">
      <w:pPr>
        <w:pStyle w:val="ListParagraph"/>
        <w:numPr>
          <w:ilvl w:val="0"/>
          <w:numId w:val="12"/>
        </w:numPr>
        <w:spacing w:after="0"/>
        <w:jc w:val="both"/>
      </w:pPr>
      <w:r w:rsidRPr="00AB74DE">
        <w:t xml:space="preserve">Coordination of statewide trail-based recreation efforts including the coordination among various departments, </w:t>
      </w:r>
      <w:r w:rsidR="00AB74DE" w:rsidRPr="00AB74DE">
        <w:t>agencies,</w:t>
      </w:r>
      <w:r w:rsidRPr="00AB74DE">
        <w:t xml:space="preserve"> and organizations</w:t>
      </w:r>
      <w:r w:rsidR="5152671D" w:rsidRPr="00AB74DE">
        <w:t>.</w:t>
      </w:r>
    </w:p>
    <w:p w14:paraId="1C3B39A1" w14:textId="1BFC89D7" w:rsidR="009F2E5C" w:rsidRPr="00AB74DE" w:rsidRDefault="020DE772" w:rsidP="63E7B65D">
      <w:pPr>
        <w:pStyle w:val="ListParagraph"/>
        <w:numPr>
          <w:ilvl w:val="0"/>
          <w:numId w:val="12"/>
        </w:numPr>
        <w:spacing w:after="0"/>
        <w:jc w:val="both"/>
      </w:pPr>
      <w:r w:rsidRPr="00AB74DE">
        <w:t xml:space="preserve">Leading efforts to develop a statewide trails database and aligned trails </w:t>
      </w:r>
      <w:r w:rsidR="6AF31F13" w:rsidRPr="00AB74DE">
        <w:t>plan.</w:t>
      </w:r>
      <w:r w:rsidRPr="00AB74DE">
        <w:t xml:space="preserve"> </w:t>
      </w:r>
    </w:p>
    <w:p w14:paraId="125E7E02" w14:textId="50A6CA5B" w:rsidR="009F2E5C" w:rsidRPr="00AB74DE" w:rsidRDefault="020DE772" w:rsidP="63E7B65D">
      <w:pPr>
        <w:pStyle w:val="ListParagraph"/>
        <w:numPr>
          <w:ilvl w:val="0"/>
          <w:numId w:val="12"/>
        </w:numPr>
        <w:spacing w:after="0"/>
        <w:jc w:val="both"/>
      </w:pPr>
      <w:r w:rsidRPr="00AB74DE">
        <w:t>Management of the Nevada Starry Sky Designation program</w:t>
      </w:r>
      <w:r w:rsidR="14323D9E" w:rsidRPr="00AB74DE">
        <w:t>.</w:t>
      </w:r>
    </w:p>
    <w:p w14:paraId="51C492BA" w14:textId="64EB2979" w:rsidR="009F2E5C" w:rsidRPr="00AB74DE" w:rsidRDefault="3F73AFA7" w:rsidP="63E7B65D">
      <w:pPr>
        <w:pStyle w:val="ListParagraph"/>
        <w:numPr>
          <w:ilvl w:val="0"/>
          <w:numId w:val="12"/>
        </w:numPr>
        <w:spacing w:after="0"/>
        <w:jc w:val="both"/>
      </w:pPr>
      <w:r w:rsidRPr="00AB74DE">
        <w:t>S</w:t>
      </w:r>
      <w:r w:rsidR="020DE772" w:rsidRPr="00AB74DE">
        <w:t>upporting outdoor recreation-related community and economic development strategies</w:t>
      </w:r>
      <w:r w:rsidR="4DF380C7" w:rsidRPr="00AB74DE">
        <w:t>.</w:t>
      </w:r>
      <w:r w:rsidR="020DE772" w:rsidRPr="00AB74DE">
        <w:t xml:space="preserve"> </w:t>
      </w:r>
    </w:p>
    <w:p w14:paraId="03FD2082" w14:textId="2F153665" w:rsidR="009F2E5C" w:rsidRPr="00AB74DE" w:rsidRDefault="5D05E03D" w:rsidP="63E7B65D">
      <w:pPr>
        <w:pStyle w:val="ListParagraph"/>
        <w:numPr>
          <w:ilvl w:val="0"/>
          <w:numId w:val="12"/>
        </w:numPr>
        <w:spacing w:after="0"/>
        <w:jc w:val="both"/>
      </w:pPr>
      <w:r w:rsidRPr="00AB74DE">
        <w:t>M</w:t>
      </w:r>
      <w:r w:rsidR="020DE772" w:rsidRPr="00AB74DE">
        <w:t>arketing and promoting Nevada’s vast recreational opportunities</w:t>
      </w:r>
      <w:r w:rsidR="11010DEA" w:rsidRPr="00AB74DE">
        <w:t>.</w:t>
      </w:r>
    </w:p>
    <w:p w14:paraId="12D10E06" w14:textId="2ADB5ADA" w:rsidR="009F2E5C" w:rsidRPr="00AB74DE" w:rsidRDefault="6C40DA00" w:rsidP="63E7B65D">
      <w:pPr>
        <w:pStyle w:val="ListParagraph"/>
        <w:numPr>
          <w:ilvl w:val="0"/>
          <w:numId w:val="12"/>
        </w:numPr>
        <w:spacing w:after="0"/>
        <w:jc w:val="both"/>
      </w:pPr>
      <w:r w:rsidRPr="00AB74DE">
        <w:t>A</w:t>
      </w:r>
      <w:r w:rsidR="020DE772" w:rsidRPr="00AB74DE">
        <w:t>dvocating for recreation policies and management</w:t>
      </w:r>
      <w:r w:rsidR="457A659D" w:rsidRPr="00AB74DE">
        <w:t>.</w:t>
      </w:r>
      <w:r w:rsidR="020DE772" w:rsidRPr="00AB74DE">
        <w:t xml:space="preserve"> </w:t>
      </w:r>
    </w:p>
    <w:p w14:paraId="08A29218" w14:textId="146B264C" w:rsidR="009F2E5C" w:rsidRPr="00AB74DE" w:rsidRDefault="0CC1BE32" w:rsidP="63E7B65D">
      <w:pPr>
        <w:pStyle w:val="ListParagraph"/>
        <w:numPr>
          <w:ilvl w:val="0"/>
          <w:numId w:val="12"/>
        </w:numPr>
        <w:spacing w:after="0"/>
        <w:jc w:val="both"/>
      </w:pPr>
      <w:r w:rsidRPr="00AB74DE">
        <w:t>D</w:t>
      </w:r>
      <w:r w:rsidR="020DE772" w:rsidRPr="00AB74DE">
        <w:t>eveloping, applying for, and administering outdoor recreation-related grants and philanthropic opportunities.</w:t>
      </w:r>
    </w:p>
    <w:p w14:paraId="629FDC86" w14:textId="0A3C1D21" w:rsidR="3D4618A7" w:rsidRDefault="3D4618A7" w:rsidP="63E7B65D">
      <w:pPr>
        <w:pStyle w:val="ListParagraph"/>
        <w:numPr>
          <w:ilvl w:val="0"/>
          <w:numId w:val="12"/>
        </w:numPr>
        <w:spacing w:after="0"/>
        <w:jc w:val="both"/>
      </w:pPr>
      <w:r w:rsidRPr="00AB74DE">
        <w:t xml:space="preserve">Serve on </w:t>
      </w:r>
      <w:proofErr w:type="spellStart"/>
      <w:r w:rsidRPr="00AB74DE">
        <w:t>trail</w:t>
      </w:r>
      <w:proofErr w:type="spellEnd"/>
      <w:r w:rsidRPr="00AB74DE">
        <w:t xml:space="preserve"> recreation </w:t>
      </w:r>
      <w:r w:rsidR="2B943725" w:rsidRPr="00AB74DE">
        <w:t xml:space="preserve">related </w:t>
      </w:r>
      <w:r w:rsidRPr="00AB74DE">
        <w:t xml:space="preserve">committees, workgroups, and boards as </w:t>
      </w:r>
      <w:proofErr w:type="gramStart"/>
      <w:r w:rsidRPr="00AB74DE">
        <w:t>necessary</w:t>
      </w:r>
      <w:proofErr w:type="gramEnd"/>
    </w:p>
    <w:p w14:paraId="772B5109" w14:textId="77777777" w:rsidR="00910F17" w:rsidRPr="00AB74DE" w:rsidRDefault="00910F17" w:rsidP="00910F17">
      <w:pPr>
        <w:pStyle w:val="ListParagraph"/>
        <w:spacing w:after="0"/>
        <w:jc w:val="both"/>
      </w:pPr>
    </w:p>
    <w:p w14:paraId="0B0CFCD5" w14:textId="61E542B1" w:rsidR="009F2E5C" w:rsidRPr="00AB74DE" w:rsidRDefault="00AB74DE" w:rsidP="008D1F8C">
      <w:pPr>
        <w:spacing w:after="0"/>
        <w:jc w:val="both"/>
      </w:pPr>
      <w:r w:rsidRPr="00AB74DE">
        <w:t>Grants &amp; Projects Analyst (</w:t>
      </w:r>
      <w:r w:rsidR="008D1F8C" w:rsidRPr="00AB74DE">
        <w:t>Education Lead</w:t>
      </w:r>
      <w:r w:rsidRPr="00AB74DE">
        <w:t>)</w:t>
      </w:r>
      <w:r w:rsidR="008D1F8C" w:rsidRPr="00AB74DE">
        <w:t>:</w:t>
      </w:r>
    </w:p>
    <w:p w14:paraId="5FE15311" w14:textId="4B801CC6" w:rsidR="009F2E5C" w:rsidRPr="00AB74DE" w:rsidRDefault="448ACE0C" w:rsidP="009F2E5C">
      <w:pPr>
        <w:pStyle w:val="ListParagraph"/>
        <w:numPr>
          <w:ilvl w:val="0"/>
          <w:numId w:val="12"/>
        </w:numPr>
        <w:spacing w:after="0"/>
        <w:jc w:val="both"/>
      </w:pPr>
      <w:r w:rsidRPr="00AB74DE">
        <w:t>Develop, implement, and m</w:t>
      </w:r>
      <w:r w:rsidR="00233923" w:rsidRPr="00AB74DE">
        <w:t xml:space="preserve">anage the Nevada </w:t>
      </w:r>
      <w:r w:rsidR="009F2E5C" w:rsidRPr="00AB74DE">
        <w:t>Outdoor Education and Recreation</w:t>
      </w:r>
      <w:r w:rsidR="27E3D65E" w:rsidRPr="00AB74DE">
        <w:t xml:space="preserve"> (NOER)</w:t>
      </w:r>
      <w:r w:rsidR="009F2E5C" w:rsidRPr="00AB74DE">
        <w:t xml:space="preserve"> Grant</w:t>
      </w:r>
      <w:r w:rsidR="00233923" w:rsidRPr="00AB74DE">
        <w:t xml:space="preserve"> program</w:t>
      </w:r>
      <w:r w:rsidR="398034A9" w:rsidRPr="00AB74DE">
        <w:t>.</w:t>
      </w:r>
    </w:p>
    <w:p w14:paraId="676D2C02" w14:textId="56F950F1" w:rsidR="009F2E5C" w:rsidRPr="00AB74DE" w:rsidRDefault="009F2E5C" w:rsidP="009F2E5C">
      <w:pPr>
        <w:pStyle w:val="ListParagraph"/>
        <w:numPr>
          <w:ilvl w:val="0"/>
          <w:numId w:val="12"/>
        </w:numPr>
        <w:spacing w:after="0"/>
        <w:jc w:val="both"/>
      </w:pPr>
      <w:r w:rsidRPr="00AB74DE">
        <w:t xml:space="preserve">Coordinate, facilitate, and promote </w:t>
      </w:r>
      <w:r w:rsidR="23729390" w:rsidRPr="00AB74DE">
        <w:t>outdoor</w:t>
      </w:r>
      <w:ins w:id="6" w:author="Matthew Weintraub" w:date="2023-06-09T16:49:00Z">
        <w:r w:rsidR="0087016E" w:rsidRPr="00AB74DE">
          <w:t xml:space="preserve"> </w:t>
        </w:r>
      </w:ins>
      <w:r w:rsidRPr="00AB74DE">
        <w:t>education opportunities with</w:t>
      </w:r>
      <w:r w:rsidR="00233923" w:rsidRPr="00AB74DE">
        <w:t>in statewide public-school systems</w:t>
      </w:r>
      <w:r w:rsidRPr="00AB74DE">
        <w:t xml:space="preserve">, </w:t>
      </w:r>
      <w:r w:rsidR="00A90F15" w:rsidRPr="00AB74DE">
        <w:t xml:space="preserve">including in </w:t>
      </w:r>
      <w:r w:rsidR="00233923" w:rsidRPr="00AB74DE">
        <w:t xml:space="preserve">school districts and </w:t>
      </w:r>
      <w:r w:rsidR="415B1B09" w:rsidRPr="00AB74DE">
        <w:t xml:space="preserve">with </w:t>
      </w:r>
      <w:r w:rsidR="00233923" w:rsidRPr="00AB74DE">
        <w:t>the Nevada Department of Education</w:t>
      </w:r>
      <w:del w:id="7" w:author="Kendal Scott" w:date="2023-06-08T21:15:00Z">
        <w:r w:rsidRPr="00AB74DE" w:rsidDel="009F2E5C">
          <w:delText>.</w:delText>
        </w:r>
      </w:del>
    </w:p>
    <w:p w14:paraId="1FD43229" w14:textId="40505310" w:rsidR="5D1533AB" w:rsidRPr="00AB74DE" w:rsidRDefault="5D1533AB" w:rsidP="007E19D0">
      <w:pPr>
        <w:pStyle w:val="ListParagraph"/>
        <w:numPr>
          <w:ilvl w:val="0"/>
          <w:numId w:val="12"/>
        </w:numPr>
        <w:spacing w:after="0"/>
        <w:jc w:val="both"/>
      </w:pPr>
      <w:r w:rsidRPr="00AB74DE">
        <w:lastRenderedPageBreak/>
        <w:t xml:space="preserve">Provide </w:t>
      </w:r>
      <w:r w:rsidR="3D6E5E26" w:rsidRPr="00AB74DE">
        <w:t>technical</w:t>
      </w:r>
      <w:r w:rsidRPr="00AB74DE">
        <w:t xml:space="preserve"> assistance and support to</w:t>
      </w:r>
      <w:r w:rsidR="00233923" w:rsidRPr="00AB74DE">
        <w:t xml:space="preserve"> other outdoor education </w:t>
      </w:r>
      <w:r w:rsidR="2D98AC3A" w:rsidRPr="00AB74DE">
        <w:t>stakeholders</w:t>
      </w:r>
      <w:r w:rsidR="00233923" w:rsidRPr="00AB74DE">
        <w:t>, including non-profit organizations, municipalities, counties, tribal governments, and other community-based organizations in planning, piloting, and implementing outdoor education and recreation for youth</w:t>
      </w:r>
      <w:r w:rsidR="323C73B7" w:rsidRPr="00AB74DE">
        <w:t xml:space="preserve">, </w:t>
      </w:r>
      <w:r w:rsidR="7ECFC96C" w:rsidRPr="00AB74DE">
        <w:t>for</w:t>
      </w:r>
      <w:r w:rsidR="323C73B7" w:rsidRPr="00AB74DE">
        <w:t xml:space="preserve"> NOER grant awarded projects and beyond. </w:t>
      </w:r>
    </w:p>
    <w:p w14:paraId="654BC056" w14:textId="119B0207" w:rsidR="009C326C" w:rsidRDefault="009C326C" w:rsidP="00233923">
      <w:pPr>
        <w:pStyle w:val="ListParagraph"/>
        <w:numPr>
          <w:ilvl w:val="0"/>
          <w:numId w:val="12"/>
        </w:numPr>
        <w:spacing w:after="0"/>
        <w:jc w:val="both"/>
      </w:pPr>
      <w:r w:rsidRPr="00AB74DE">
        <w:t xml:space="preserve">Support other projects, programs, and divisions as needed. </w:t>
      </w:r>
    </w:p>
    <w:p w14:paraId="0BF7E529" w14:textId="77777777" w:rsidR="00156B87" w:rsidRPr="00AB74DE" w:rsidRDefault="00156B87" w:rsidP="00156B87">
      <w:pPr>
        <w:pStyle w:val="ListParagraph"/>
        <w:numPr>
          <w:ilvl w:val="0"/>
          <w:numId w:val="12"/>
        </w:numPr>
        <w:spacing w:after="0"/>
        <w:jc w:val="both"/>
      </w:pPr>
      <w:r w:rsidRPr="00AB74DE">
        <w:t xml:space="preserve">Create a monthly communication opportunity (this could be our newsletter) with county chambers, visitor’s authorities, commissioners, mayors, school districts, and local OREC business on events and updates for our </w:t>
      </w:r>
      <w:proofErr w:type="gramStart"/>
      <w:r>
        <w:t>D</w:t>
      </w:r>
      <w:r w:rsidRPr="00AB74DE">
        <w:t>ivision</w:t>
      </w:r>
      <w:proofErr w:type="gramEnd"/>
      <w:r w:rsidRPr="00AB74DE">
        <w:t xml:space="preserve">. </w:t>
      </w:r>
    </w:p>
    <w:p w14:paraId="401F052D" w14:textId="77777777" w:rsidR="00156B87" w:rsidRPr="00AB74DE" w:rsidRDefault="00156B87" w:rsidP="00156B87">
      <w:pPr>
        <w:pStyle w:val="ListParagraph"/>
        <w:numPr>
          <w:ilvl w:val="0"/>
          <w:numId w:val="12"/>
        </w:numPr>
        <w:spacing w:after="0"/>
        <w:jc w:val="both"/>
      </w:pPr>
      <w:r w:rsidRPr="00AB74DE">
        <w:t xml:space="preserve">Evaluate monthly market and technology trends to incorporate into our media, events, and projects. </w:t>
      </w:r>
    </w:p>
    <w:p w14:paraId="7696A2FE" w14:textId="475DDA98" w:rsidR="00156B87" w:rsidRDefault="00156B87" w:rsidP="00156B87">
      <w:pPr>
        <w:pStyle w:val="ListParagraph"/>
        <w:numPr>
          <w:ilvl w:val="0"/>
          <w:numId w:val="12"/>
        </w:numPr>
        <w:spacing w:after="0"/>
        <w:jc w:val="both"/>
      </w:pPr>
      <w:r w:rsidRPr="00AB74DE">
        <w:t>Market our NDOR Slogan to highlight Outdoor Recreation and all that it encompasses in the state of Nevada. “Play the Nevada Way”</w:t>
      </w:r>
    </w:p>
    <w:p w14:paraId="0408B689" w14:textId="77777777" w:rsidR="00156B87" w:rsidRDefault="00156B87" w:rsidP="00156B87">
      <w:pPr>
        <w:spacing w:after="0"/>
        <w:jc w:val="both"/>
      </w:pPr>
    </w:p>
    <w:p w14:paraId="76375275" w14:textId="2D86C1CD" w:rsidR="00156B87" w:rsidRDefault="00156B87" w:rsidP="00156B87">
      <w:pPr>
        <w:spacing w:after="0"/>
        <w:jc w:val="both"/>
      </w:pPr>
      <w:r>
        <w:t>GIS Analyst 2:</w:t>
      </w:r>
    </w:p>
    <w:p w14:paraId="2CCC61CE" w14:textId="472E0F7B" w:rsidR="00156B87" w:rsidRPr="00156B87" w:rsidRDefault="00156B87" w:rsidP="00156B87">
      <w:pPr>
        <w:pStyle w:val="ListParagraph"/>
        <w:numPr>
          <w:ilvl w:val="0"/>
          <w:numId w:val="14"/>
        </w:numPr>
        <w:suppressAutoHyphens/>
        <w:rPr>
          <w:rFonts w:eastAsia="Times New Roman" w:cstheme="minorHAnsi"/>
          <w:spacing w:val="-2"/>
          <w:kern w:val="0"/>
          <w14:ligatures w14:val="none"/>
        </w:rPr>
      </w:pPr>
      <w:r w:rsidRPr="00156B87">
        <w:rPr>
          <w:rFonts w:cstheme="minorHAnsi"/>
          <w:spacing w:val="-2"/>
        </w:rPr>
        <w:t xml:space="preserve">Priority GIS Data Management Tasks: Maintain State-wide trail databases of motorized and non-motorized trails and points of interest data. Perform GIS data management, script refinement, and cartographic trail map development. </w:t>
      </w:r>
      <w:r w:rsidRPr="00156B87">
        <w:rPr>
          <w:rFonts w:eastAsia="Times New Roman" w:cstheme="minorHAnsi"/>
          <w:spacing w:val="-2"/>
          <w:kern w:val="0"/>
          <w14:ligatures w14:val="none"/>
        </w:rPr>
        <w:t xml:space="preserve">Work with public, private, federal, local, and other partners for statewide coordination concerning the trail database to keep trail data current. This includes the implementation of a bi-annual trail data gathering schedule and procedure via survey. </w:t>
      </w:r>
    </w:p>
    <w:p w14:paraId="668BAA63" w14:textId="49B23513" w:rsidR="00156B87" w:rsidRPr="00156B87" w:rsidRDefault="00156B87" w:rsidP="00156B87">
      <w:pPr>
        <w:pStyle w:val="ListParagraph"/>
        <w:numPr>
          <w:ilvl w:val="0"/>
          <w:numId w:val="14"/>
        </w:numPr>
        <w:suppressAutoHyphens/>
        <w:rPr>
          <w:rFonts w:cstheme="minorHAnsi"/>
          <w:spacing w:val="-2"/>
        </w:rPr>
      </w:pPr>
      <w:r w:rsidRPr="00156B87">
        <w:rPr>
          <w:rFonts w:cstheme="minorHAnsi"/>
          <w:spacing w:val="-2"/>
        </w:rPr>
        <w:t>Maintain a list of active land and trail managers across the state of Nevada including other GIS personnel and recreation specialists</w:t>
      </w:r>
      <w:r w:rsidR="00EB5C5A">
        <w:rPr>
          <w:rFonts w:cstheme="minorHAnsi"/>
          <w:spacing w:val="-2"/>
        </w:rPr>
        <w:t xml:space="preserve"> in association with NRS 407A.570(h) </w:t>
      </w:r>
    </w:p>
    <w:p w14:paraId="27BBD196" w14:textId="0122A9C0" w:rsidR="00156B87" w:rsidRPr="00156B87" w:rsidRDefault="00156B87" w:rsidP="00156B87">
      <w:pPr>
        <w:pStyle w:val="ListParagraph"/>
        <w:numPr>
          <w:ilvl w:val="0"/>
          <w:numId w:val="16"/>
        </w:numPr>
        <w:spacing w:after="0"/>
        <w:jc w:val="both"/>
        <w:rPr>
          <w:rFonts w:cstheme="minorHAnsi"/>
        </w:rPr>
      </w:pPr>
      <w:r w:rsidRPr="00156B87">
        <w:rPr>
          <w:rFonts w:cstheme="minorHAnsi"/>
          <w:spacing w:val="-2"/>
        </w:rPr>
        <w:t xml:space="preserve">Provide interagency coordination and actively network with Federal, State, and other agencies on a regular </w:t>
      </w:r>
      <w:proofErr w:type="gramStart"/>
      <w:r w:rsidRPr="00156B87">
        <w:rPr>
          <w:rFonts w:cstheme="minorHAnsi"/>
          <w:spacing w:val="-2"/>
        </w:rPr>
        <w:t>basis</w:t>
      </w:r>
      <w:proofErr w:type="gramEnd"/>
    </w:p>
    <w:p w14:paraId="04BB1A6C" w14:textId="79E30597" w:rsidR="00156B87" w:rsidRPr="00156B87" w:rsidRDefault="00156B87" w:rsidP="00156B87">
      <w:pPr>
        <w:pStyle w:val="ListParagraph"/>
        <w:numPr>
          <w:ilvl w:val="0"/>
          <w:numId w:val="17"/>
        </w:numPr>
        <w:suppressAutoHyphens/>
        <w:rPr>
          <w:rFonts w:cstheme="minorHAnsi"/>
          <w:spacing w:val="-2"/>
        </w:rPr>
      </w:pPr>
      <w:r w:rsidRPr="00156B87">
        <w:rPr>
          <w:rFonts w:cstheme="minorHAnsi"/>
          <w:spacing w:val="-2"/>
        </w:rPr>
        <w:t>Program Marketing, Website Oversight, and Public Outreach: Oversee the marketing of</w:t>
      </w:r>
      <w:r>
        <w:rPr>
          <w:rFonts w:cstheme="minorHAnsi"/>
          <w:spacing w:val="-2"/>
        </w:rPr>
        <w:t xml:space="preserve"> Nevada Trail Finder</w:t>
      </w:r>
      <w:r w:rsidRPr="00156B87">
        <w:rPr>
          <w:rFonts w:cstheme="minorHAnsi"/>
          <w:spacing w:val="-2"/>
        </w:rPr>
        <w:t xml:space="preserve"> </w:t>
      </w:r>
      <w:r>
        <w:rPr>
          <w:rFonts w:cstheme="minorHAnsi"/>
          <w:spacing w:val="-2"/>
        </w:rPr>
        <w:t>(</w:t>
      </w:r>
      <w:r w:rsidRPr="00156B87">
        <w:rPr>
          <w:rFonts w:cstheme="minorHAnsi"/>
          <w:spacing w:val="-2"/>
        </w:rPr>
        <w:t>NVTF</w:t>
      </w:r>
      <w:r>
        <w:rPr>
          <w:rFonts w:cstheme="minorHAnsi"/>
          <w:spacing w:val="-2"/>
        </w:rPr>
        <w:t>)</w:t>
      </w:r>
      <w:r w:rsidRPr="00156B87">
        <w:rPr>
          <w:rFonts w:cstheme="minorHAnsi"/>
          <w:spacing w:val="-2"/>
        </w:rPr>
        <w:t xml:space="preserve"> to increase awareness of this resource. This includes preparing printed materials and presenting NVTF to clubs and organizations throughout Nevada.</w:t>
      </w:r>
    </w:p>
    <w:p w14:paraId="4853DCA1" w14:textId="77777777" w:rsidR="00156B87" w:rsidRPr="00156B87" w:rsidRDefault="00156B87" w:rsidP="00156B87">
      <w:pPr>
        <w:pStyle w:val="ListParagraph"/>
        <w:numPr>
          <w:ilvl w:val="0"/>
          <w:numId w:val="17"/>
        </w:numPr>
        <w:suppressAutoHyphens/>
        <w:rPr>
          <w:rFonts w:cstheme="minorHAnsi"/>
          <w:spacing w:val="-2"/>
        </w:rPr>
      </w:pPr>
      <w:r w:rsidRPr="00156B87">
        <w:rPr>
          <w:rFonts w:cstheme="minorHAnsi"/>
          <w:spacing w:val="-2"/>
        </w:rPr>
        <w:t xml:space="preserve">Creation of trail postings to facilitate the expansion of trail content within NVTF. Development of high-quality postings involving significant GIS data development work in addition to CMS set-up, writing trail and trail access descriptions, research for accuracy, and finding/uploading photographs. </w:t>
      </w:r>
    </w:p>
    <w:p w14:paraId="477933C3" w14:textId="44F23521" w:rsidR="00156B87" w:rsidRPr="00156B87" w:rsidRDefault="00156B87" w:rsidP="00156B87">
      <w:pPr>
        <w:pStyle w:val="ListParagraph"/>
        <w:numPr>
          <w:ilvl w:val="0"/>
          <w:numId w:val="13"/>
        </w:numPr>
        <w:spacing w:after="0"/>
        <w:jc w:val="both"/>
        <w:rPr>
          <w:rFonts w:cstheme="minorHAnsi"/>
        </w:rPr>
      </w:pPr>
      <w:r w:rsidRPr="00156B87">
        <w:rPr>
          <w:rFonts w:cstheme="minorHAnsi"/>
          <w:spacing w:val="-2"/>
        </w:rPr>
        <w:t xml:space="preserve">Assisting other departments within DCNR with UAV work including flying the UAV in the field and processing UAV data as it coordinates with conservation efforts and outdoor recreation and/or </w:t>
      </w:r>
      <w:proofErr w:type="gramStart"/>
      <w:r w:rsidRPr="00156B87">
        <w:rPr>
          <w:rFonts w:cstheme="minorHAnsi"/>
          <w:spacing w:val="-2"/>
        </w:rPr>
        <w:t>mapping</w:t>
      </w:r>
      <w:proofErr w:type="gramEnd"/>
    </w:p>
    <w:p w14:paraId="7EA43D23" w14:textId="77777777" w:rsidR="00156B87" w:rsidRPr="00AB74DE" w:rsidRDefault="00156B87" w:rsidP="00156B87">
      <w:pPr>
        <w:spacing w:after="0"/>
        <w:jc w:val="both"/>
      </w:pPr>
    </w:p>
    <w:p w14:paraId="7DF4D6BF" w14:textId="7554DBD5" w:rsidR="007A5C00" w:rsidRPr="00AB74DE" w:rsidRDefault="007A5C00" w:rsidP="006E1F53">
      <w:pPr>
        <w:spacing w:after="0"/>
      </w:pPr>
      <w:r w:rsidRPr="00AB74DE">
        <w:rPr>
          <w:b/>
          <w:bCs/>
        </w:rPr>
        <w:t>Budget</w:t>
      </w:r>
      <w:r w:rsidR="00FB0245" w:rsidRPr="00AB74DE">
        <w:rPr>
          <w:b/>
          <w:bCs/>
        </w:rPr>
        <w:t>:</w:t>
      </w:r>
      <w:r w:rsidR="00FB0245" w:rsidRPr="00AB74DE">
        <w:t xml:space="preserve"> Our current budget </w:t>
      </w:r>
      <w:r w:rsidR="00CD0C5A" w:rsidRPr="00AB74DE">
        <w:t>for NDOR and staff is $</w:t>
      </w:r>
      <w:r w:rsidR="00191E18" w:rsidRPr="00AB74DE">
        <w:t xml:space="preserve">614,000 with </w:t>
      </w:r>
      <w:proofErr w:type="gramStart"/>
      <w:r w:rsidR="00191E18" w:rsidRPr="00AB74DE">
        <w:t>fiscal</w:t>
      </w:r>
      <w:proofErr w:type="gramEnd"/>
      <w:r w:rsidR="00191E18" w:rsidRPr="00AB74DE">
        <w:t xml:space="preserve"> </w:t>
      </w:r>
      <w:r w:rsidR="00707F23" w:rsidRPr="00AB74DE">
        <w:t xml:space="preserve">year 2024-2025 at $597,570. This includes a designated budget for </w:t>
      </w:r>
      <w:r w:rsidR="006E1F53">
        <w:t>the NOER</w:t>
      </w:r>
      <w:r w:rsidR="00707F23" w:rsidRPr="00AB74DE">
        <w:t xml:space="preserve"> </w:t>
      </w:r>
      <w:r w:rsidR="006E1F53">
        <w:t>g</w:t>
      </w:r>
      <w:r w:rsidR="00707F23" w:rsidRPr="00AB74DE">
        <w:t>rant</w:t>
      </w:r>
      <w:r w:rsidR="008636E5" w:rsidRPr="00AB74DE">
        <w:t xml:space="preserve"> </w:t>
      </w:r>
      <w:r w:rsidR="006E1F53">
        <w:t>p</w:t>
      </w:r>
      <w:r w:rsidR="008636E5" w:rsidRPr="00AB74DE">
        <w:t xml:space="preserve">rogram manager of $18, 131 specifically, and a </w:t>
      </w:r>
      <w:r w:rsidR="00A3022C" w:rsidRPr="00AB74DE">
        <w:t xml:space="preserve">designated </w:t>
      </w:r>
      <w:r w:rsidR="005C0DF1" w:rsidRPr="00AB74DE">
        <w:t>one-time</w:t>
      </w:r>
      <w:r w:rsidR="00A3022C" w:rsidRPr="00AB74DE">
        <w:t xml:space="preserve"> amount for the creation </w:t>
      </w:r>
      <w:r w:rsidR="00FD0946" w:rsidRPr="00AB74DE">
        <w:t xml:space="preserve">and initial maintenance </w:t>
      </w:r>
      <w:r w:rsidR="00A3022C" w:rsidRPr="00AB74DE">
        <w:t>of an NDOR website for $</w:t>
      </w:r>
      <w:r w:rsidR="00131068" w:rsidRPr="00AB74DE">
        <w:t>27,450</w:t>
      </w:r>
      <w:r w:rsidR="00FD0946" w:rsidRPr="00AB74DE">
        <w:t xml:space="preserve">. </w:t>
      </w:r>
      <w:r w:rsidR="00A77483" w:rsidRPr="00AB74DE">
        <w:t xml:space="preserve">Other one time grant operating expenses include </w:t>
      </w:r>
      <w:r w:rsidR="00DB7F20">
        <w:t>State Tourism Block/</w:t>
      </w:r>
      <w:r w:rsidR="005C0DF1" w:rsidRPr="00AB74DE">
        <w:t>EDA Grant funding of $975,000</w:t>
      </w:r>
      <w:r w:rsidR="00DB7F20">
        <w:t xml:space="preserve">, Trail Finder website funding from RTP and </w:t>
      </w:r>
      <w:r w:rsidR="006E1F53">
        <w:t xml:space="preserve">Nevada </w:t>
      </w:r>
      <w:r w:rsidR="00DB7F20">
        <w:t xml:space="preserve">OHV program grants of $50,000 each, </w:t>
      </w:r>
      <w:r w:rsidR="005C0DF1" w:rsidRPr="00AB74DE">
        <w:t xml:space="preserve">and the Boulder City Dark Sky </w:t>
      </w:r>
      <w:r w:rsidR="00DB7F20">
        <w:t xml:space="preserve">EDA </w:t>
      </w:r>
      <w:r w:rsidR="005C0DF1" w:rsidRPr="00AB74DE">
        <w:t>grant program funded at $1,927,800.</w:t>
      </w:r>
      <w:r w:rsidR="00EB12A8" w:rsidRPr="00AB74DE">
        <w:t xml:space="preserve"> </w:t>
      </w:r>
    </w:p>
    <w:p w14:paraId="10AAC220" w14:textId="77777777" w:rsidR="007A5C00" w:rsidRPr="00AB74DE" w:rsidRDefault="007A5C00" w:rsidP="00C54DEB">
      <w:pPr>
        <w:spacing w:after="0"/>
        <w:jc w:val="both"/>
        <w:rPr>
          <w:b/>
          <w:bCs/>
        </w:rPr>
      </w:pPr>
    </w:p>
    <w:p w14:paraId="6CBAC153" w14:textId="51095AF8" w:rsidR="007A5C00" w:rsidRPr="00AB74DE" w:rsidRDefault="007A5C00" w:rsidP="00C54DEB">
      <w:pPr>
        <w:spacing w:after="0"/>
        <w:jc w:val="both"/>
      </w:pPr>
      <w:r w:rsidRPr="00AB74DE">
        <w:rPr>
          <w:b/>
          <w:bCs/>
        </w:rPr>
        <w:t>Fundraising/Sponsorships/Donations:</w:t>
      </w:r>
      <w:r w:rsidR="00E5534A" w:rsidRPr="00AB74DE">
        <w:rPr>
          <w:b/>
          <w:bCs/>
        </w:rPr>
        <w:t xml:space="preserve"> </w:t>
      </w:r>
      <w:r w:rsidR="00B626D9" w:rsidRPr="00AB74DE">
        <w:t>The</w:t>
      </w:r>
      <w:r w:rsidR="00B626D9" w:rsidRPr="00AB74DE">
        <w:rPr>
          <w:b/>
          <w:bCs/>
        </w:rPr>
        <w:t xml:space="preserve"> </w:t>
      </w:r>
      <w:r w:rsidR="00E5534A" w:rsidRPr="00AB74DE">
        <w:t>Outdoor recreation</w:t>
      </w:r>
      <w:r w:rsidR="00B626D9" w:rsidRPr="00AB74DE">
        <w:t xml:space="preserve"> industry</w:t>
      </w:r>
      <w:r w:rsidR="00E5534A" w:rsidRPr="00AB74DE">
        <w:t xml:space="preserve"> is </w:t>
      </w:r>
      <w:r w:rsidR="00983D52" w:rsidRPr="00AB74DE">
        <w:t xml:space="preserve">essentially </w:t>
      </w:r>
      <w:r w:rsidR="00E5534A" w:rsidRPr="00AB74DE">
        <w:t xml:space="preserve">a </w:t>
      </w:r>
      <w:r w:rsidR="00983D52" w:rsidRPr="00AB74DE">
        <w:t>construction, manufacturing, and</w:t>
      </w:r>
      <w:r w:rsidR="00E5534A" w:rsidRPr="00AB74DE">
        <w:t xml:space="preserve"> </w:t>
      </w:r>
      <w:r w:rsidR="00B626D9" w:rsidRPr="00AB74DE">
        <w:t>retail</w:t>
      </w:r>
      <w:r w:rsidR="00264ED2" w:rsidRPr="00AB74DE">
        <w:t xml:space="preserve"> component to both the US and State GDP’s.</w:t>
      </w:r>
      <w:r w:rsidR="006B7A66" w:rsidRPr="00AB74DE">
        <w:t xml:space="preserve"> The OREC</w:t>
      </w:r>
      <w:r w:rsidR="00264ED2" w:rsidRPr="00AB74DE">
        <w:t xml:space="preserve"> </w:t>
      </w:r>
      <w:r w:rsidR="006B7A66" w:rsidRPr="00AB74DE">
        <w:t>Industry</w:t>
      </w:r>
      <w:r w:rsidR="009538CC" w:rsidRPr="00AB74DE">
        <w:t xml:space="preserve"> builds</w:t>
      </w:r>
      <w:r w:rsidR="00E5534A" w:rsidRPr="00AB74DE">
        <w:t xml:space="preserve"> opportunities, the equipment to play, and the services to enjoy them. NDOR does not receive income</w:t>
      </w:r>
      <w:r w:rsidR="006E1F53">
        <w:t xml:space="preserve"> and</w:t>
      </w:r>
      <w:r w:rsidR="009538CC" w:rsidRPr="00AB74DE">
        <w:t xml:space="preserve"> only receives</w:t>
      </w:r>
      <w:r w:rsidR="00E5534A" w:rsidRPr="00AB74DE">
        <w:t xml:space="preserve"> an annual budget</w:t>
      </w:r>
      <w:r w:rsidR="006B7A66" w:rsidRPr="00AB74DE">
        <w:t xml:space="preserve"> determined by the legislature</w:t>
      </w:r>
      <w:r w:rsidR="00E5534A" w:rsidRPr="00AB74DE">
        <w:t xml:space="preserve">, therefore, funds to share with communities, </w:t>
      </w:r>
      <w:r w:rsidR="006B7A66" w:rsidRPr="00AB74DE">
        <w:t>stakeholders,</w:t>
      </w:r>
      <w:r w:rsidR="00E5534A" w:rsidRPr="00AB74DE">
        <w:t xml:space="preserve"> and</w:t>
      </w:r>
      <w:r w:rsidR="0027793E" w:rsidRPr="00AB74DE">
        <w:t xml:space="preserve"> </w:t>
      </w:r>
      <w:r w:rsidR="00481A63" w:rsidRPr="00AB74DE">
        <w:t xml:space="preserve">recreation users will </w:t>
      </w:r>
      <w:r w:rsidR="00E5534A" w:rsidRPr="00AB74DE">
        <w:t xml:space="preserve">come from </w:t>
      </w:r>
      <w:r w:rsidR="00AD4DE9" w:rsidRPr="00AB74DE">
        <w:t>alternate</w:t>
      </w:r>
      <w:r w:rsidR="00E5534A" w:rsidRPr="00AB74DE">
        <w:t xml:space="preserve"> sources, </w:t>
      </w:r>
      <w:r w:rsidR="00B01B48" w:rsidRPr="00AB74DE">
        <w:t>donations,</w:t>
      </w:r>
      <w:r w:rsidR="00E5534A" w:rsidRPr="00AB74DE">
        <w:t xml:space="preserve"> and grants. </w:t>
      </w:r>
      <w:r w:rsidR="00D64CC8" w:rsidRPr="00AB74DE">
        <w:t xml:space="preserve">We will begin a campaign effort to raise funds </w:t>
      </w:r>
      <w:r w:rsidR="00481A63" w:rsidRPr="00AB74DE">
        <w:t>to</w:t>
      </w:r>
      <w:r w:rsidR="00D64CC8" w:rsidRPr="00AB74DE">
        <w:t xml:space="preserve"> </w:t>
      </w:r>
      <w:r w:rsidR="00D64CC8" w:rsidRPr="00AB74DE">
        <w:lastRenderedPageBreak/>
        <w:t>supplement our current</w:t>
      </w:r>
      <w:r w:rsidR="00FD771A" w:rsidRPr="00AB74DE">
        <w:t xml:space="preserve"> state</w:t>
      </w:r>
      <w:r w:rsidR="00D64CC8" w:rsidRPr="00AB74DE">
        <w:t xml:space="preserve"> budget of approximately $</w:t>
      </w:r>
      <w:r w:rsidR="00481A63" w:rsidRPr="00AB74DE">
        <w:t>60</w:t>
      </w:r>
      <w:r w:rsidR="00D64CC8" w:rsidRPr="00AB74DE">
        <w:t xml:space="preserve">0,000. These funds will be used to </w:t>
      </w:r>
      <w:r w:rsidR="009827A9" w:rsidRPr="00AB74DE">
        <w:t>offer grants</w:t>
      </w:r>
      <w:r w:rsidR="00B01B48" w:rsidRPr="00AB74DE">
        <w:t xml:space="preserve"> throughout the state</w:t>
      </w:r>
      <w:r w:rsidR="009827A9" w:rsidRPr="00AB74DE">
        <w:t xml:space="preserve"> for OREC projects outside the scope of the </w:t>
      </w:r>
      <w:r w:rsidR="006E1F53">
        <w:t>NOER grant</w:t>
      </w:r>
      <w:r w:rsidR="00481A63" w:rsidRPr="00AB74DE">
        <w:t xml:space="preserve"> and one time EDA funding</w:t>
      </w:r>
      <w:r w:rsidR="005C0DF1" w:rsidRPr="00AB74DE">
        <w:t xml:space="preserve">. </w:t>
      </w:r>
      <w:r w:rsidR="00983D52" w:rsidRPr="00AB74DE">
        <w:t xml:space="preserve"> </w:t>
      </w:r>
    </w:p>
    <w:p w14:paraId="75D21EDB" w14:textId="473C4A3E" w:rsidR="007A5C00" w:rsidRDefault="007A5C00" w:rsidP="00C54DEB">
      <w:pPr>
        <w:spacing w:after="0"/>
        <w:jc w:val="both"/>
        <w:rPr>
          <w:b/>
          <w:bCs/>
        </w:rPr>
      </w:pPr>
    </w:p>
    <w:p w14:paraId="3694A08B" w14:textId="77777777" w:rsidR="00DB7F20" w:rsidRPr="00AB74DE" w:rsidDel="00976C98" w:rsidRDefault="00DB7F20" w:rsidP="00C54DEB">
      <w:pPr>
        <w:spacing w:after="0"/>
        <w:jc w:val="both"/>
        <w:rPr>
          <w:del w:id="8" w:author="Denise Beronio" w:date="2023-06-23T14:13:00Z"/>
          <w:b/>
          <w:bCs/>
        </w:rPr>
      </w:pPr>
    </w:p>
    <w:p w14:paraId="06BC4639" w14:textId="73ED9A77" w:rsidR="0094351B" w:rsidRPr="00AB74DE" w:rsidRDefault="00355DA4" w:rsidP="00C54DEB">
      <w:pPr>
        <w:spacing w:after="0"/>
        <w:jc w:val="both"/>
        <w:rPr>
          <w:b/>
          <w:bCs/>
        </w:rPr>
      </w:pPr>
      <w:r w:rsidRPr="00AB74DE">
        <w:rPr>
          <w:b/>
          <w:bCs/>
        </w:rPr>
        <w:t>Communication:</w:t>
      </w:r>
      <w:r w:rsidR="006641A6" w:rsidRPr="00AB74DE">
        <w:rPr>
          <w:b/>
          <w:bCs/>
        </w:rPr>
        <w:t xml:space="preserve"> </w:t>
      </w:r>
    </w:p>
    <w:p w14:paraId="5B961A0F" w14:textId="5F64D8FD" w:rsidR="003B673B" w:rsidRPr="00AB74DE" w:rsidRDefault="0032591A" w:rsidP="63E7B65D">
      <w:pPr>
        <w:pStyle w:val="ListParagraph"/>
        <w:numPr>
          <w:ilvl w:val="0"/>
          <w:numId w:val="6"/>
        </w:numPr>
        <w:spacing w:after="0"/>
        <w:jc w:val="both"/>
      </w:pPr>
      <w:r w:rsidRPr="00AB74DE">
        <w:t xml:space="preserve">Utilize social </w:t>
      </w:r>
      <w:r w:rsidR="00BD454B" w:rsidRPr="00AB74DE">
        <w:t>platforms</w:t>
      </w:r>
      <w:r w:rsidR="006641A6" w:rsidRPr="00AB74DE">
        <w:t xml:space="preserve"> including </w:t>
      </w:r>
      <w:r w:rsidR="00DB7F20">
        <w:t>X/</w:t>
      </w:r>
      <w:r w:rsidR="006641A6" w:rsidRPr="00AB74DE">
        <w:t>Twitter, Instagram, and Facebook to</w:t>
      </w:r>
      <w:r w:rsidR="001B6D38" w:rsidRPr="00AB74DE">
        <w:t xml:space="preserve"> publicize and</w:t>
      </w:r>
      <w:r w:rsidR="006641A6" w:rsidRPr="00AB74DE">
        <w:t xml:space="preserve"> share events, projects, grant prospects, social and cultural information, health benefit opportunities, and community awareness of outdoor recreation</w:t>
      </w:r>
      <w:ins w:id="9" w:author="Matthew Weintraub" w:date="2023-06-09T16:50:00Z">
        <w:r w:rsidR="001B6D38" w:rsidRPr="00AB74DE">
          <w:t>.</w:t>
        </w:r>
      </w:ins>
      <w:r w:rsidR="006641A6" w:rsidRPr="00AB74DE">
        <w:t xml:space="preserve"> This will not only create brand awareness, but it will also </w:t>
      </w:r>
      <w:r w:rsidR="00C54DEB" w:rsidRPr="00AB74DE">
        <w:t>provide the opportunity to “tag” other agencies</w:t>
      </w:r>
      <w:r w:rsidR="009D0F3F" w:rsidRPr="00AB74DE">
        <w:t xml:space="preserve"> with content, communication and engagement among</w:t>
      </w:r>
      <w:r w:rsidR="00C54DEB" w:rsidRPr="00AB74DE">
        <w:t xml:space="preserve"> divisions and businesses throughout the country</w:t>
      </w:r>
      <w:r w:rsidR="009D0F3F" w:rsidRPr="00AB74DE">
        <w:t xml:space="preserve">. This effort will </w:t>
      </w:r>
      <w:r w:rsidR="00C54DEB" w:rsidRPr="00AB74DE">
        <w:t xml:space="preserve">promote diverse, accessible outdoor recreation </w:t>
      </w:r>
      <w:r w:rsidR="008D29D6" w:rsidRPr="00AB74DE">
        <w:t>and adventures</w:t>
      </w:r>
      <w:r w:rsidR="009D0F3F" w:rsidRPr="00AB74DE">
        <w:t xml:space="preserve"> on a wide scale</w:t>
      </w:r>
      <w:r w:rsidR="008D29D6" w:rsidRPr="00AB74DE">
        <w:t>.</w:t>
      </w:r>
    </w:p>
    <w:p w14:paraId="580603AD" w14:textId="07E06273" w:rsidR="00355DA4" w:rsidRPr="00AB74DE" w:rsidRDefault="16DC521F" w:rsidP="00BE6306">
      <w:pPr>
        <w:pStyle w:val="ListParagraph"/>
        <w:numPr>
          <w:ilvl w:val="0"/>
          <w:numId w:val="6"/>
        </w:numPr>
        <w:spacing w:after="0"/>
        <w:jc w:val="both"/>
      </w:pPr>
      <w:r w:rsidRPr="00AB74DE">
        <w:t xml:space="preserve">Purchase services of </w:t>
      </w:r>
      <w:r w:rsidR="003B673B" w:rsidRPr="00AB74DE">
        <w:t>a 3</w:t>
      </w:r>
      <w:r w:rsidR="003B673B" w:rsidRPr="00AB74DE">
        <w:rPr>
          <w:vertAlign w:val="superscript"/>
        </w:rPr>
        <w:t>rd</w:t>
      </w:r>
      <w:r w:rsidR="003B673B" w:rsidRPr="00AB74DE">
        <w:t xml:space="preserve"> party company (such as Constant Contact</w:t>
      </w:r>
      <w:r w:rsidR="5F1CE909" w:rsidRPr="00AB74DE">
        <w:t xml:space="preserve"> or Mail Chimp</w:t>
      </w:r>
      <w:r w:rsidR="003B673B" w:rsidRPr="00AB74DE">
        <w:t xml:space="preserve">) to </w:t>
      </w:r>
      <w:r w:rsidR="57C51FE5" w:rsidRPr="00AB74DE">
        <w:t xml:space="preserve">streamline </w:t>
      </w:r>
      <w:r w:rsidR="2483BB01" w:rsidRPr="00AB74DE">
        <w:t xml:space="preserve">community and partner </w:t>
      </w:r>
      <w:r w:rsidR="57C51FE5" w:rsidRPr="00AB74DE">
        <w:t xml:space="preserve">outreach through </w:t>
      </w:r>
      <w:r w:rsidR="1A4BA2AE" w:rsidRPr="00AB74DE">
        <w:t xml:space="preserve">a </w:t>
      </w:r>
      <w:r w:rsidR="003B673B" w:rsidRPr="00AB74DE">
        <w:t>monthly or quarterly newsletter</w:t>
      </w:r>
      <w:r w:rsidR="288E33A1" w:rsidRPr="00AB74DE">
        <w:t xml:space="preserve"> and email</w:t>
      </w:r>
      <w:r w:rsidR="00BE6306" w:rsidRPr="00AB74DE">
        <w:t xml:space="preserve"> </w:t>
      </w:r>
      <w:r w:rsidR="00A90F15" w:rsidRPr="00AB74DE">
        <w:t>campaign to make</w:t>
      </w:r>
      <w:del w:id="10" w:author="Denise Beronio" w:date="2023-10-30T17:12:00Z">
        <w:r w:rsidR="003B673B" w:rsidRPr="00AB74DE" w:rsidDel="00BE6306">
          <w:delText xml:space="preserve"> </w:delText>
        </w:r>
      </w:del>
      <w:r w:rsidR="00A90F15" w:rsidRPr="00AB74DE">
        <w:t xml:space="preserve"> </w:t>
      </w:r>
      <w:r w:rsidR="003B673B" w:rsidRPr="00AB74DE">
        <w:t>update</w:t>
      </w:r>
      <w:r w:rsidR="4A21FE86" w:rsidRPr="00AB74DE">
        <w:t>s on</w:t>
      </w:r>
      <w:r w:rsidR="003B673B" w:rsidRPr="00AB74DE">
        <w:t xml:space="preserve"> NDOR events and projects.</w:t>
      </w:r>
    </w:p>
    <w:p w14:paraId="589474AF" w14:textId="23AC086C" w:rsidR="00355DA4" w:rsidRPr="00AB74DE" w:rsidRDefault="06775C58" w:rsidP="63E7B65D">
      <w:pPr>
        <w:pStyle w:val="ListParagraph"/>
        <w:numPr>
          <w:ilvl w:val="0"/>
          <w:numId w:val="6"/>
        </w:numPr>
        <w:spacing w:after="0"/>
        <w:jc w:val="both"/>
      </w:pPr>
      <w:r w:rsidRPr="00AB74DE">
        <w:rPr>
          <w:b/>
          <w:bCs/>
        </w:rPr>
        <w:t xml:space="preserve">Website: </w:t>
      </w:r>
      <w:r w:rsidRPr="00AB74DE">
        <w:t>Create a comprehensive website that includes the following:</w:t>
      </w:r>
    </w:p>
    <w:p w14:paraId="07FCC681" w14:textId="63779FCA" w:rsidR="00355DA4" w:rsidRPr="00AB74DE" w:rsidRDefault="06775C58" w:rsidP="00A90F15">
      <w:pPr>
        <w:pStyle w:val="ListParagraph"/>
        <w:numPr>
          <w:ilvl w:val="1"/>
          <w:numId w:val="6"/>
        </w:numPr>
        <w:spacing w:after="0"/>
        <w:jc w:val="both"/>
      </w:pPr>
      <w:r w:rsidRPr="00AB74DE">
        <w:t>Mission</w:t>
      </w:r>
    </w:p>
    <w:p w14:paraId="4DA9C882" w14:textId="593CEBAE" w:rsidR="00355DA4" w:rsidRPr="00AB74DE" w:rsidRDefault="06775C58" w:rsidP="00A90F15">
      <w:pPr>
        <w:pStyle w:val="ListParagraph"/>
        <w:numPr>
          <w:ilvl w:val="1"/>
          <w:numId w:val="6"/>
        </w:numPr>
        <w:spacing w:after="0"/>
        <w:jc w:val="both"/>
      </w:pPr>
      <w:r w:rsidRPr="00AB74DE">
        <w:t>Vision</w:t>
      </w:r>
    </w:p>
    <w:p w14:paraId="690E64D2" w14:textId="03DAFA31" w:rsidR="00355DA4" w:rsidRPr="00AB74DE" w:rsidRDefault="06775C58" w:rsidP="00A90F15">
      <w:pPr>
        <w:pStyle w:val="ListParagraph"/>
        <w:numPr>
          <w:ilvl w:val="1"/>
          <w:numId w:val="6"/>
        </w:numPr>
        <w:spacing w:after="0"/>
        <w:jc w:val="both"/>
      </w:pPr>
      <w:r w:rsidRPr="00AB74DE">
        <w:t>NDOR Objectives</w:t>
      </w:r>
    </w:p>
    <w:p w14:paraId="43B53F31" w14:textId="408A711C" w:rsidR="00355DA4" w:rsidRPr="00AB74DE" w:rsidRDefault="06775C58" w:rsidP="00A90F15">
      <w:pPr>
        <w:pStyle w:val="ListParagraph"/>
        <w:numPr>
          <w:ilvl w:val="1"/>
          <w:numId w:val="6"/>
        </w:numPr>
        <w:spacing w:after="0"/>
        <w:jc w:val="both"/>
      </w:pPr>
      <w:r w:rsidRPr="00AB74DE">
        <w:t>Team pictures and Bio’s</w:t>
      </w:r>
    </w:p>
    <w:p w14:paraId="44AC1EC0" w14:textId="27067E91" w:rsidR="00355DA4" w:rsidRPr="00AB74DE" w:rsidRDefault="06775C58" w:rsidP="00A90F15">
      <w:pPr>
        <w:pStyle w:val="ListParagraph"/>
        <w:numPr>
          <w:ilvl w:val="1"/>
          <w:numId w:val="6"/>
        </w:numPr>
        <w:spacing w:after="0"/>
        <w:jc w:val="both"/>
      </w:pPr>
      <w:r w:rsidRPr="00AB74DE">
        <w:t>Advisory Board pictures and bio’s</w:t>
      </w:r>
    </w:p>
    <w:p w14:paraId="39F0D080" w14:textId="26D81E57" w:rsidR="00355DA4" w:rsidRPr="00AB74DE" w:rsidRDefault="06775C58" w:rsidP="00A90F15">
      <w:pPr>
        <w:pStyle w:val="ListParagraph"/>
        <w:numPr>
          <w:ilvl w:val="1"/>
          <w:numId w:val="6"/>
        </w:numPr>
        <w:spacing w:after="0"/>
        <w:jc w:val="both"/>
      </w:pPr>
      <w:r w:rsidRPr="00AB74DE">
        <w:t xml:space="preserve">Health benefits of OREC/cost savings of time spent </w:t>
      </w:r>
      <w:proofErr w:type="gramStart"/>
      <w:r w:rsidR="000A4468" w:rsidRPr="00AB74DE">
        <w:t>outside</w:t>
      </w:r>
      <w:proofErr w:type="gramEnd"/>
    </w:p>
    <w:p w14:paraId="079CF4AD" w14:textId="54827CA2" w:rsidR="00355DA4" w:rsidRPr="00AB74DE" w:rsidRDefault="06775C58" w:rsidP="00A90F15">
      <w:pPr>
        <w:pStyle w:val="ListParagraph"/>
        <w:numPr>
          <w:ilvl w:val="1"/>
          <w:numId w:val="6"/>
        </w:numPr>
        <w:spacing w:after="0"/>
        <w:jc w:val="both"/>
      </w:pPr>
      <w:r w:rsidRPr="00AB74DE">
        <w:t>Environmental Stewardship and Conservation efforts</w:t>
      </w:r>
    </w:p>
    <w:p w14:paraId="2B9F8121" w14:textId="102B0B5F" w:rsidR="00355DA4" w:rsidRPr="00AB74DE" w:rsidRDefault="06775C58" w:rsidP="00A90F15">
      <w:pPr>
        <w:pStyle w:val="ListParagraph"/>
        <w:numPr>
          <w:ilvl w:val="1"/>
          <w:numId w:val="6"/>
        </w:numPr>
        <w:spacing w:after="0"/>
        <w:jc w:val="both"/>
      </w:pPr>
      <w:r w:rsidRPr="00AB74DE">
        <w:t xml:space="preserve">Economic Impact Statistics for local, </w:t>
      </w:r>
      <w:r w:rsidR="000A6BC8" w:rsidRPr="00AB74DE">
        <w:t>state,</w:t>
      </w:r>
      <w:r w:rsidRPr="00AB74DE">
        <w:t xml:space="preserve"> and national levels</w:t>
      </w:r>
    </w:p>
    <w:p w14:paraId="5C969C44" w14:textId="60C5864D" w:rsidR="00355DA4" w:rsidRPr="00AB74DE" w:rsidRDefault="06775C58" w:rsidP="00A90F15">
      <w:pPr>
        <w:pStyle w:val="ListParagraph"/>
        <w:numPr>
          <w:ilvl w:val="1"/>
          <w:numId w:val="6"/>
        </w:numPr>
        <w:spacing w:after="0"/>
        <w:jc w:val="both"/>
      </w:pPr>
      <w:r w:rsidRPr="00AB74DE">
        <w:t>Page to host information about donation and sponsorship opportunities (can include fundraising challenges/goals)</w:t>
      </w:r>
    </w:p>
    <w:p w14:paraId="0B138D12" w14:textId="578A5D0F" w:rsidR="00355DA4" w:rsidRPr="00AB74DE" w:rsidRDefault="06775C58" w:rsidP="00A90F15">
      <w:pPr>
        <w:pStyle w:val="ListParagraph"/>
        <w:numPr>
          <w:ilvl w:val="1"/>
          <w:numId w:val="6"/>
        </w:numPr>
        <w:spacing w:after="0"/>
        <w:jc w:val="both"/>
      </w:pPr>
      <w:r w:rsidRPr="00AB74DE">
        <w:t>Industry sponsors page</w:t>
      </w:r>
    </w:p>
    <w:p w14:paraId="5D700610" w14:textId="477104FA" w:rsidR="00355DA4" w:rsidRPr="00AB74DE" w:rsidRDefault="06775C58" w:rsidP="00A90F15">
      <w:pPr>
        <w:pStyle w:val="ListParagraph"/>
        <w:numPr>
          <w:ilvl w:val="1"/>
          <w:numId w:val="6"/>
        </w:numPr>
        <w:spacing w:after="0"/>
        <w:jc w:val="both"/>
      </w:pPr>
      <w:r w:rsidRPr="00AB74DE">
        <w:t>Strategic alliance/private sponsor page (can be shared with Industry sponsors</w:t>
      </w:r>
    </w:p>
    <w:p w14:paraId="442AD392" w14:textId="21129513" w:rsidR="00355DA4" w:rsidRPr="00AB74DE" w:rsidRDefault="06775C58" w:rsidP="00A90F15">
      <w:pPr>
        <w:pStyle w:val="ListParagraph"/>
        <w:numPr>
          <w:ilvl w:val="1"/>
          <w:numId w:val="6"/>
        </w:numPr>
        <w:spacing w:after="0"/>
        <w:jc w:val="both"/>
      </w:pPr>
      <w:r w:rsidRPr="00AB74DE">
        <w:t xml:space="preserve">Communications/Contact </w:t>
      </w:r>
      <w:r w:rsidR="000A6BC8">
        <w:t>U</w:t>
      </w:r>
      <w:r w:rsidRPr="00AB74DE">
        <w:t>s page. This could also include community outreach.</w:t>
      </w:r>
    </w:p>
    <w:p w14:paraId="1DF2773E" w14:textId="243FD02E" w:rsidR="00355DA4" w:rsidRPr="00AB74DE" w:rsidRDefault="06775C58" w:rsidP="00A90F15">
      <w:pPr>
        <w:pStyle w:val="ListParagraph"/>
        <w:numPr>
          <w:ilvl w:val="1"/>
          <w:numId w:val="6"/>
        </w:numPr>
        <w:spacing w:after="0"/>
        <w:jc w:val="both"/>
      </w:pPr>
      <w:r w:rsidRPr="00AB74DE">
        <w:t xml:space="preserve">Education page: resources including statewide outdoor education program database, professional development opportunities, grant opportunities, and pertinent models/stories of working with organizations across the </w:t>
      </w:r>
      <w:r w:rsidR="00A375A3" w:rsidRPr="00AB74DE">
        <w:t>state.</w:t>
      </w:r>
    </w:p>
    <w:p w14:paraId="0572777E" w14:textId="588C8336" w:rsidR="00355DA4" w:rsidRPr="00AB74DE" w:rsidRDefault="06775C58" w:rsidP="00A90F15">
      <w:pPr>
        <w:pStyle w:val="ListParagraph"/>
        <w:numPr>
          <w:ilvl w:val="1"/>
          <w:numId w:val="6"/>
        </w:numPr>
        <w:spacing w:after="0"/>
        <w:jc w:val="both"/>
      </w:pPr>
      <w:r w:rsidRPr="00AB74DE">
        <w:t xml:space="preserve">Grant page with application links and access to our grant management software systems. </w:t>
      </w:r>
      <w:r w:rsidR="00A375A3" w:rsidRPr="00AB74DE">
        <w:t xml:space="preserve">The DCNR </w:t>
      </w:r>
      <w:r w:rsidRPr="00AB74DE">
        <w:t>grant system does expire this year</w:t>
      </w:r>
      <w:r w:rsidR="000A4468" w:rsidRPr="00AB74DE">
        <w:t xml:space="preserve"> so the creation of our own application system would be ideal. </w:t>
      </w:r>
    </w:p>
    <w:p w14:paraId="5B9AA638" w14:textId="1BE62F43" w:rsidR="00355DA4" w:rsidRPr="00AB74DE" w:rsidRDefault="00355DA4" w:rsidP="63E7B65D">
      <w:pPr>
        <w:spacing w:after="0"/>
        <w:jc w:val="both"/>
      </w:pPr>
    </w:p>
    <w:p w14:paraId="6AA3F610" w14:textId="46019BB1" w:rsidR="003B673B" w:rsidRPr="00AB74DE" w:rsidRDefault="00355DA4" w:rsidP="00C54DEB">
      <w:pPr>
        <w:spacing w:after="0"/>
        <w:jc w:val="both"/>
        <w:rPr>
          <w:b/>
          <w:bCs/>
        </w:rPr>
      </w:pPr>
      <w:r w:rsidRPr="00AB74DE">
        <w:rPr>
          <w:b/>
          <w:bCs/>
        </w:rPr>
        <w:t>Advertising/Branding</w:t>
      </w:r>
      <w:r w:rsidR="007A5C00" w:rsidRPr="00AB74DE">
        <w:rPr>
          <w:b/>
          <w:bCs/>
        </w:rPr>
        <w:t>/Marketing</w:t>
      </w:r>
      <w:r w:rsidRPr="00AB74DE">
        <w:rPr>
          <w:b/>
          <w:bCs/>
        </w:rPr>
        <w:t>:</w:t>
      </w:r>
      <w:r w:rsidR="00406251" w:rsidRPr="00AB74DE">
        <w:rPr>
          <w:b/>
          <w:bCs/>
        </w:rPr>
        <w:t xml:space="preserve"> </w:t>
      </w:r>
    </w:p>
    <w:p w14:paraId="1D3B9463" w14:textId="052C61B3" w:rsidR="003B673B" w:rsidRDefault="00406251" w:rsidP="00FB7002">
      <w:pPr>
        <w:pStyle w:val="ListParagraph"/>
        <w:numPr>
          <w:ilvl w:val="0"/>
          <w:numId w:val="5"/>
        </w:numPr>
        <w:spacing w:after="0"/>
        <w:jc w:val="both"/>
      </w:pPr>
      <w:r w:rsidRPr="00AB74DE">
        <w:t xml:space="preserve">Create brand awareness through social media opportunities and quarterly NDOR letter updates, attending events/summits with our new event booth and </w:t>
      </w:r>
      <w:r w:rsidR="00C534E6" w:rsidRPr="00AB74DE">
        <w:t>SWAG</w:t>
      </w:r>
      <w:r w:rsidRPr="00AB74DE">
        <w:t xml:space="preserve">. </w:t>
      </w:r>
    </w:p>
    <w:p w14:paraId="3147E044" w14:textId="01E21ECF" w:rsidR="003039D0" w:rsidRPr="00AB74DE" w:rsidRDefault="003039D0" w:rsidP="00FB7002">
      <w:pPr>
        <w:pStyle w:val="ListParagraph"/>
        <w:numPr>
          <w:ilvl w:val="0"/>
          <w:numId w:val="5"/>
        </w:numPr>
        <w:spacing w:after="0"/>
        <w:jc w:val="both"/>
      </w:pPr>
      <w:r>
        <w:t>New website</w:t>
      </w:r>
      <w:r w:rsidR="00A706E4">
        <w:t xml:space="preserve"> sperate from DCNR’s </w:t>
      </w:r>
      <w:r>
        <w:t xml:space="preserve">to showcase Nevada’s outdoor recreation opportunities, the NDOR team, </w:t>
      </w:r>
      <w:r w:rsidR="00A706E4">
        <w:t xml:space="preserve">grant </w:t>
      </w:r>
      <w:r w:rsidR="002F6C01">
        <w:t>openings</w:t>
      </w:r>
      <w:r w:rsidR="00A706E4">
        <w:t>, as wells as connections/links to communities and other relevant stakeholders.</w:t>
      </w:r>
    </w:p>
    <w:p w14:paraId="504E1E46" w14:textId="77777777" w:rsidR="00714404" w:rsidRPr="00D91001" w:rsidRDefault="00714404" w:rsidP="00D91001">
      <w:pPr>
        <w:spacing w:after="0"/>
        <w:rPr>
          <w:b/>
          <w:bCs/>
        </w:rPr>
      </w:pPr>
    </w:p>
    <w:p w14:paraId="590D5ADF" w14:textId="77777777" w:rsidR="00C7069C" w:rsidRDefault="00C7069C" w:rsidP="00714404">
      <w:pPr>
        <w:spacing w:after="0"/>
        <w:jc w:val="center"/>
        <w:rPr>
          <w:b/>
          <w:bCs/>
          <w:sz w:val="48"/>
          <w:szCs w:val="48"/>
        </w:rPr>
      </w:pPr>
    </w:p>
    <w:p w14:paraId="30FB5EFB" w14:textId="7063F80C" w:rsidR="00714404" w:rsidRDefault="00714404" w:rsidP="00714404">
      <w:pPr>
        <w:spacing w:after="0"/>
        <w:jc w:val="center"/>
        <w:rPr>
          <w:b/>
          <w:bCs/>
          <w:sz w:val="48"/>
          <w:szCs w:val="48"/>
        </w:rPr>
      </w:pPr>
      <w:r>
        <w:rPr>
          <w:b/>
          <w:bCs/>
          <w:sz w:val="48"/>
          <w:szCs w:val="48"/>
        </w:rPr>
        <w:lastRenderedPageBreak/>
        <w:t>Section 2</w:t>
      </w:r>
    </w:p>
    <w:p w14:paraId="5AD7B346" w14:textId="79662B54" w:rsidR="00E1610A" w:rsidRPr="00714404" w:rsidRDefault="00355DA4" w:rsidP="00714404">
      <w:pPr>
        <w:spacing w:after="0"/>
        <w:jc w:val="center"/>
        <w:rPr>
          <w:b/>
          <w:bCs/>
          <w:sz w:val="48"/>
          <w:szCs w:val="48"/>
        </w:rPr>
      </w:pPr>
      <w:r w:rsidRPr="00355DA4">
        <w:rPr>
          <w:b/>
          <w:bCs/>
          <w:sz w:val="48"/>
          <w:szCs w:val="48"/>
        </w:rPr>
        <w:t>Strategic Plan</w:t>
      </w:r>
      <w:r w:rsidR="00625AD3">
        <w:rPr>
          <w:b/>
          <w:bCs/>
          <w:sz w:val="48"/>
          <w:szCs w:val="48"/>
        </w:rPr>
        <w:t xml:space="preserve"> </w:t>
      </w:r>
    </w:p>
    <w:p w14:paraId="3A5654C9" w14:textId="77777777" w:rsidR="00714404" w:rsidRDefault="00714404" w:rsidP="00AB74DE">
      <w:pPr>
        <w:spacing w:after="0"/>
        <w:jc w:val="both"/>
        <w:rPr>
          <w:b/>
          <w:bCs/>
        </w:rPr>
      </w:pPr>
    </w:p>
    <w:p w14:paraId="5B581D59" w14:textId="5068AD93" w:rsidR="00AB74DE" w:rsidRPr="00AB74DE" w:rsidRDefault="00C960C7" w:rsidP="00AB74DE">
      <w:pPr>
        <w:spacing w:after="0"/>
        <w:jc w:val="both"/>
      </w:pPr>
      <w:r w:rsidRPr="00AB74DE">
        <w:rPr>
          <w:b/>
          <w:bCs/>
        </w:rPr>
        <w:t>Mission:</w:t>
      </w:r>
      <w:r w:rsidR="00AB74DE">
        <w:rPr>
          <w:b/>
          <w:bCs/>
        </w:rPr>
        <w:t xml:space="preserve"> </w:t>
      </w:r>
      <w:r w:rsidR="00AB74DE" w:rsidRPr="00AB74DE">
        <w:t>To advance and promote sustainable, world-class outdoor recreation opportunities throughout Nevada.</w:t>
      </w:r>
    </w:p>
    <w:p w14:paraId="2768A3E2" w14:textId="77777777" w:rsidR="00E5534A" w:rsidRPr="00B11E2D" w:rsidRDefault="00E5534A" w:rsidP="00C960C7">
      <w:pPr>
        <w:spacing w:after="0"/>
        <w:jc w:val="both"/>
        <w:rPr>
          <w:b/>
          <w:bCs/>
          <w:sz w:val="16"/>
          <w:szCs w:val="16"/>
        </w:rPr>
      </w:pPr>
    </w:p>
    <w:p w14:paraId="5384A8AD" w14:textId="5D7E1F45" w:rsidR="002D12EA" w:rsidRPr="00AB74DE" w:rsidRDefault="00C960C7" w:rsidP="002D12EA">
      <w:pPr>
        <w:spacing w:after="0"/>
        <w:jc w:val="both"/>
        <w:rPr>
          <w:ins w:id="11" w:author="Denise Beronio" w:date="2023-06-23T19:56:00Z"/>
          <w:b/>
          <w:bCs/>
        </w:rPr>
      </w:pPr>
      <w:r w:rsidRPr="00AB74DE">
        <w:rPr>
          <w:b/>
          <w:bCs/>
        </w:rPr>
        <w:t xml:space="preserve">Vision: </w:t>
      </w:r>
      <w:r w:rsidR="002D12EA" w:rsidRPr="00AB74DE">
        <w:t>To improve quality of life for Nevada residents through the vast outdoor recreation opportunities of the Silver State. The Nevada Division of Outdoor Recreation</w:t>
      </w:r>
      <w:r w:rsidR="006E1F53">
        <w:t xml:space="preserve"> (NDOR)</w:t>
      </w:r>
      <w:r w:rsidR="002D12EA" w:rsidRPr="00AB74DE">
        <w:t xml:space="preserve"> promotes economic vitality, public health, education, sustainability, and tourism through our collaborative contributions to Nevada’s outdoor recreation ecosystem. </w:t>
      </w:r>
    </w:p>
    <w:p w14:paraId="74B74597" w14:textId="77777777" w:rsidR="00C960C7" w:rsidRPr="00B11E2D" w:rsidRDefault="00C960C7" w:rsidP="00C960C7">
      <w:pPr>
        <w:spacing w:after="0"/>
        <w:jc w:val="both"/>
        <w:rPr>
          <w:b/>
          <w:bCs/>
          <w:sz w:val="16"/>
          <w:szCs w:val="16"/>
        </w:rPr>
      </w:pPr>
    </w:p>
    <w:p w14:paraId="403415A6" w14:textId="6FED7A18" w:rsidR="00C960C7" w:rsidRPr="007D10C9" w:rsidRDefault="00C960C7" w:rsidP="00C960C7">
      <w:pPr>
        <w:spacing w:after="0"/>
        <w:jc w:val="both"/>
        <w:rPr>
          <w:b/>
          <w:bCs/>
          <w:sz w:val="24"/>
          <w:szCs w:val="24"/>
        </w:rPr>
      </w:pPr>
      <w:r w:rsidRPr="007D10C9">
        <w:rPr>
          <w:b/>
          <w:bCs/>
          <w:sz w:val="24"/>
          <w:szCs w:val="24"/>
        </w:rPr>
        <w:t xml:space="preserve">SWOT </w:t>
      </w:r>
      <w:r w:rsidR="004F778D" w:rsidRPr="007D10C9">
        <w:rPr>
          <w:b/>
          <w:bCs/>
          <w:sz w:val="24"/>
          <w:szCs w:val="24"/>
        </w:rPr>
        <w:t xml:space="preserve">ANALYSIS </w:t>
      </w:r>
    </w:p>
    <w:p w14:paraId="1A7798B8" w14:textId="77777777" w:rsidR="00C960C7" w:rsidRPr="00AB74DE" w:rsidRDefault="00C960C7" w:rsidP="00C960C7">
      <w:pPr>
        <w:spacing w:after="0"/>
        <w:jc w:val="both"/>
        <w:rPr>
          <w:b/>
          <w:bCs/>
        </w:rPr>
      </w:pPr>
      <w:r w:rsidRPr="00AB74DE">
        <w:rPr>
          <w:b/>
          <w:bCs/>
        </w:rPr>
        <w:t>Strengths</w:t>
      </w:r>
    </w:p>
    <w:p w14:paraId="792A7985" w14:textId="09D38345" w:rsidR="00C960C7" w:rsidRPr="00AB74DE" w:rsidRDefault="00C960C7" w:rsidP="00C960C7">
      <w:pPr>
        <w:pStyle w:val="ListParagraph"/>
        <w:numPr>
          <w:ilvl w:val="0"/>
          <w:numId w:val="1"/>
        </w:numPr>
        <w:spacing w:after="0"/>
        <w:jc w:val="both"/>
      </w:pPr>
      <w:r w:rsidRPr="00AB74DE">
        <w:t xml:space="preserve">Staff are experienced </w:t>
      </w:r>
      <w:r w:rsidR="00814A30" w:rsidRPr="00AB74DE">
        <w:t>across the breadth of</w:t>
      </w:r>
      <w:r w:rsidR="00BD029A" w:rsidRPr="00AB74DE">
        <w:t xml:space="preserve"> the</w:t>
      </w:r>
      <w:r w:rsidRPr="00AB74DE">
        <w:t xml:space="preserve"> outdoor recreation</w:t>
      </w:r>
      <w:ins w:id="12" w:author="Matthew Weintraub" w:date="2023-06-09T16:52:00Z">
        <w:r w:rsidR="00BD029A" w:rsidRPr="00AB74DE">
          <w:t xml:space="preserve"> </w:t>
        </w:r>
      </w:ins>
      <w:del w:id="13" w:author="Matthew Weintraub" w:date="2023-06-09T16:52:00Z">
        <w:r w:rsidRPr="00AB74DE" w:rsidDel="00BD029A">
          <w:delText xml:space="preserve"> </w:delText>
        </w:r>
      </w:del>
      <w:r w:rsidR="00814A30" w:rsidRPr="00AB74DE">
        <w:t>economy and industry, in</w:t>
      </w:r>
      <w:r w:rsidRPr="00AB74DE">
        <w:t xml:space="preserve"> grant processes, </w:t>
      </w:r>
      <w:r w:rsidR="00592EF7" w:rsidRPr="00AB74DE">
        <w:t xml:space="preserve">and </w:t>
      </w:r>
      <w:r w:rsidRPr="00AB74DE">
        <w:t>business and marketing that can help boost our brand.</w:t>
      </w:r>
    </w:p>
    <w:p w14:paraId="6D84E9BC" w14:textId="352E8929" w:rsidR="00C960C7" w:rsidRPr="00AB74DE" w:rsidRDefault="00C960C7" w:rsidP="00C960C7">
      <w:pPr>
        <w:pStyle w:val="ListParagraph"/>
        <w:numPr>
          <w:ilvl w:val="0"/>
          <w:numId w:val="1"/>
        </w:numPr>
        <w:spacing w:after="0"/>
        <w:jc w:val="both"/>
      </w:pPr>
      <w:r w:rsidRPr="00AB74DE">
        <w:t xml:space="preserve">Excellent support from </w:t>
      </w:r>
      <w:r w:rsidR="006E1F53">
        <w:t>the Department of Conservation and Natural Resources (</w:t>
      </w:r>
      <w:r w:rsidRPr="00AB74DE">
        <w:t>DCNR</w:t>
      </w:r>
      <w:r w:rsidR="006E1F53">
        <w:t>)</w:t>
      </w:r>
      <w:r w:rsidRPr="00AB74DE">
        <w:t xml:space="preserve"> </w:t>
      </w:r>
      <w:r w:rsidR="6BE7A032" w:rsidRPr="00AB74DE">
        <w:t xml:space="preserve">administrative and </w:t>
      </w:r>
      <w:r w:rsidR="00177ABB" w:rsidRPr="00AB74DE">
        <w:t xml:space="preserve">fiscal staff. </w:t>
      </w:r>
    </w:p>
    <w:p w14:paraId="1F07CC68" w14:textId="7361BAB9" w:rsidR="00C960C7" w:rsidRPr="00AB74DE" w:rsidRDefault="00C960C7" w:rsidP="00C960C7">
      <w:pPr>
        <w:pStyle w:val="ListParagraph"/>
        <w:numPr>
          <w:ilvl w:val="0"/>
          <w:numId w:val="1"/>
        </w:numPr>
        <w:spacing w:after="0"/>
        <w:jc w:val="both"/>
      </w:pPr>
      <w:r w:rsidRPr="00AB74DE">
        <w:t xml:space="preserve">NDOR has </w:t>
      </w:r>
      <w:r w:rsidR="00592EF7" w:rsidRPr="00AB74DE">
        <w:t xml:space="preserve">strong </w:t>
      </w:r>
      <w:r w:rsidRPr="00AB74DE">
        <w:t xml:space="preserve">relationships with other DCNR divisions </w:t>
      </w:r>
      <w:r w:rsidR="00592EF7" w:rsidRPr="00AB74DE">
        <w:t xml:space="preserve">and </w:t>
      </w:r>
      <w:r w:rsidR="6401D42D" w:rsidRPr="00AB74DE">
        <w:t>external partners</w:t>
      </w:r>
      <w:r w:rsidR="0004422C" w:rsidRPr="00AB74DE">
        <w:t xml:space="preserve">, which allow the </w:t>
      </w:r>
      <w:r w:rsidR="003A1BC4" w:rsidRPr="00AB74DE">
        <w:t xml:space="preserve">Division to </w:t>
      </w:r>
      <w:r w:rsidRPr="00AB74DE">
        <w:t xml:space="preserve">achieve </w:t>
      </w:r>
      <w:bookmarkStart w:id="14" w:name="_Int_Ey2IqXmT"/>
      <w:r w:rsidRPr="00AB74DE">
        <w:t>our</w:t>
      </w:r>
      <w:bookmarkEnd w:id="14"/>
      <w:r w:rsidRPr="00AB74DE">
        <w:t xml:space="preserve"> goals of better brand awareness and </w:t>
      </w:r>
      <w:r w:rsidR="000A6BC8">
        <w:t>D</w:t>
      </w:r>
      <w:r w:rsidRPr="00AB74DE">
        <w:t>ivision recognition.</w:t>
      </w:r>
    </w:p>
    <w:p w14:paraId="0939760B" w14:textId="77777777" w:rsidR="00C960C7" w:rsidRPr="00AB74DE" w:rsidRDefault="00C960C7" w:rsidP="00C960C7">
      <w:pPr>
        <w:pStyle w:val="ListParagraph"/>
        <w:numPr>
          <w:ilvl w:val="0"/>
          <w:numId w:val="1"/>
        </w:numPr>
        <w:spacing w:after="0"/>
        <w:jc w:val="both"/>
      </w:pPr>
      <w:r w:rsidRPr="00AB74DE">
        <w:t>Many staff members have good working relationships with legislators at the state and federal level.</w:t>
      </w:r>
    </w:p>
    <w:p w14:paraId="7C7249AD" w14:textId="6E3319C9" w:rsidR="00C960C7" w:rsidRPr="00AB74DE" w:rsidRDefault="00812ECB" w:rsidP="006E1F53">
      <w:pPr>
        <w:pStyle w:val="ListParagraph"/>
        <w:numPr>
          <w:ilvl w:val="0"/>
          <w:numId w:val="1"/>
        </w:numPr>
        <w:spacing w:after="0"/>
        <w:jc w:val="both"/>
      </w:pPr>
      <w:r w:rsidRPr="00AB74DE">
        <w:t>Consistent communication and s</w:t>
      </w:r>
      <w:r w:rsidR="00C10055" w:rsidRPr="00AB74DE">
        <w:t>upport from other OREC offices through the Confluence of States</w:t>
      </w:r>
      <w:r w:rsidR="000A6BC8">
        <w:t>.</w:t>
      </w:r>
    </w:p>
    <w:p w14:paraId="086315BA" w14:textId="77777777" w:rsidR="00E1610A" w:rsidRDefault="00E1610A" w:rsidP="00C960C7">
      <w:pPr>
        <w:spacing w:after="0"/>
        <w:jc w:val="both"/>
        <w:rPr>
          <w:b/>
          <w:bCs/>
        </w:rPr>
      </w:pPr>
    </w:p>
    <w:p w14:paraId="47816F34" w14:textId="20055A3A" w:rsidR="00C960C7" w:rsidRPr="00AB74DE" w:rsidRDefault="00C960C7" w:rsidP="00C960C7">
      <w:pPr>
        <w:spacing w:after="0"/>
        <w:jc w:val="both"/>
        <w:rPr>
          <w:b/>
          <w:bCs/>
        </w:rPr>
      </w:pPr>
      <w:r w:rsidRPr="00AB74DE">
        <w:rPr>
          <w:b/>
          <w:bCs/>
        </w:rPr>
        <w:t>Weaknesses</w:t>
      </w:r>
    </w:p>
    <w:p w14:paraId="4B93F362" w14:textId="2E8DAC6B" w:rsidR="00C960C7" w:rsidRPr="00AB74DE" w:rsidRDefault="00177ABB" w:rsidP="00C960C7">
      <w:pPr>
        <w:pStyle w:val="ListParagraph"/>
        <w:numPr>
          <w:ilvl w:val="0"/>
          <w:numId w:val="2"/>
        </w:numPr>
        <w:spacing w:after="0"/>
        <w:jc w:val="both"/>
      </w:pPr>
      <w:r w:rsidRPr="00AB74DE">
        <w:t xml:space="preserve">Limited staff capacity </w:t>
      </w:r>
      <w:r w:rsidR="1B800BD1" w:rsidRPr="00AB74DE">
        <w:t>due to small team size</w:t>
      </w:r>
      <w:r w:rsidR="000A6BC8">
        <w:t>.</w:t>
      </w:r>
    </w:p>
    <w:p w14:paraId="05ECDA1C" w14:textId="77777777" w:rsidR="00C960C7" w:rsidRPr="00AB74DE" w:rsidRDefault="00C960C7" w:rsidP="00C960C7">
      <w:pPr>
        <w:pStyle w:val="ListParagraph"/>
        <w:numPr>
          <w:ilvl w:val="0"/>
          <w:numId w:val="2"/>
        </w:numPr>
        <w:spacing w:after="0"/>
        <w:jc w:val="both"/>
      </w:pPr>
      <w:r w:rsidRPr="00AB74DE">
        <w:t>Current budget constraints.</w:t>
      </w:r>
    </w:p>
    <w:p w14:paraId="6A78200A" w14:textId="65BCF83D" w:rsidR="00C960C7" w:rsidRPr="00AB74DE" w:rsidRDefault="0015076B" w:rsidP="00C960C7">
      <w:pPr>
        <w:pStyle w:val="ListParagraph"/>
        <w:numPr>
          <w:ilvl w:val="0"/>
          <w:numId w:val="2"/>
        </w:numPr>
        <w:spacing w:after="0"/>
        <w:jc w:val="both"/>
      </w:pPr>
      <w:r w:rsidRPr="00AB74DE">
        <w:t xml:space="preserve">Lack of </w:t>
      </w:r>
      <w:r w:rsidR="00C960C7" w:rsidRPr="00AB74DE">
        <w:t>marketing/weak social media presence.</w:t>
      </w:r>
    </w:p>
    <w:p w14:paraId="393CFFF7" w14:textId="6A2A6761" w:rsidR="00C960C7" w:rsidRPr="00AB74DE" w:rsidRDefault="00C960C7" w:rsidP="00C960C7">
      <w:pPr>
        <w:pStyle w:val="ListParagraph"/>
        <w:numPr>
          <w:ilvl w:val="0"/>
          <w:numId w:val="2"/>
        </w:numPr>
        <w:spacing w:after="0"/>
        <w:jc w:val="both"/>
      </w:pPr>
      <w:r w:rsidRPr="00AB74DE">
        <w:t>Still a new division</w:t>
      </w:r>
      <w:r w:rsidR="0015076B" w:rsidRPr="00AB74DE">
        <w:t xml:space="preserve"> with little brand ide</w:t>
      </w:r>
      <w:r w:rsidR="00A13227" w:rsidRPr="00AB74DE">
        <w:t>ntity or awareness</w:t>
      </w:r>
      <w:r w:rsidRPr="00AB74DE">
        <w:t xml:space="preserve"> – NDOR needs to create more awareness of our mission/vision in communities, at the state and legislative levels, and in other states/around the world.</w:t>
      </w:r>
    </w:p>
    <w:p w14:paraId="7434788D" w14:textId="0B844DC4" w:rsidR="00C960C7" w:rsidRPr="00AB74DE" w:rsidRDefault="00177ABB" w:rsidP="00C960C7">
      <w:pPr>
        <w:pStyle w:val="ListParagraph"/>
        <w:numPr>
          <w:ilvl w:val="0"/>
          <w:numId w:val="2"/>
        </w:numPr>
        <w:spacing w:after="0"/>
        <w:jc w:val="both"/>
      </w:pPr>
      <w:r w:rsidRPr="00AB74DE">
        <w:t>Insufficient</w:t>
      </w:r>
      <w:r w:rsidR="00C960C7" w:rsidRPr="00AB74DE">
        <w:t xml:space="preserve"> funds to assist with outdoor grant opportunities </w:t>
      </w:r>
      <w:r w:rsidR="007B407B" w:rsidRPr="00AB74DE">
        <w:t>as directed by</w:t>
      </w:r>
      <w:r w:rsidR="00C960C7" w:rsidRPr="00AB74DE">
        <w:t xml:space="preserve"> NRS requirements.</w:t>
      </w:r>
    </w:p>
    <w:p w14:paraId="1C01A08D" w14:textId="7D5EB26D" w:rsidR="00C960C7" w:rsidRPr="006E1F53" w:rsidRDefault="53C28D86" w:rsidP="006E1F53">
      <w:pPr>
        <w:pStyle w:val="ListParagraph"/>
        <w:numPr>
          <w:ilvl w:val="0"/>
          <w:numId w:val="2"/>
        </w:numPr>
        <w:spacing w:after="0"/>
        <w:jc w:val="both"/>
      </w:pPr>
      <w:r w:rsidRPr="00AB74DE">
        <w:t xml:space="preserve">Limited established programs to support our mission. </w:t>
      </w:r>
    </w:p>
    <w:p w14:paraId="64B40FFF" w14:textId="77777777" w:rsidR="00E1610A" w:rsidRDefault="00E1610A" w:rsidP="00C960C7">
      <w:pPr>
        <w:spacing w:after="0"/>
        <w:jc w:val="both"/>
        <w:rPr>
          <w:b/>
          <w:bCs/>
        </w:rPr>
      </w:pPr>
    </w:p>
    <w:p w14:paraId="05790749" w14:textId="5C452BF4" w:rsidR="00C960C7" w:rsidRPr="00AB74DE" w:rsidRDefault="00C960C7" w:rsidP="00C960C7">
      <w:pPr>
        <w:spacing w:after="0"/>
        <w:jc w:val="both"/>
        <w:rPr>
          <w:b/>
          <w:bCs/>
        </w:rPr>
      </w:pPr>
      <w:r w:rsidRPr="00AB74DE">
        <w:rPr>
          <w:b/>
          <w:bCs/>
        </w:rPr>
        <w:t>Opportunities</w:t>
      </w:r>
    </w:p>
    <w:p w14:paraId="0F1928A1" w14:textId="07EF3262" w:rsidR="00C960C7" w:rsidRPr="00AB74DE" w:rsidRDefault="00C960C7" w:rsidP="00C960C7">
      <w:pPr>
        <w:pStyle w:val="ListParagraph"/>
        <w:numPr>
          <w:ilvl w:val="0"/>
          <w:numId w:val="3"/>
        </w:numPr>
        <w:spacing w:after="0"/>
        <w:jc w:val="both"/>
        <w:rPr>
          <w:b/>
          <w:bCs/>
        </w:rPr>
      </w:pPr>
      <w:r w:rsidRPr="00AB74DE">
        <w:t xml:space="preserve">Create more definitive job descriptions for each role in our </w:t>
      </w:r>
      <w:proofErr w:type="gramStart"/>
      <w:r w:rsidR="000A6BC8">
        <w:t>D</w:t>
      </w:r>
      <w:r w:rsidRPr="00AB74DE">
        <w:t>ivision</w:t>
      </w:r>
      <w:proofErr w:type="gramEnd"/>
      <w:r w:rsidRPr="00AB74DE">
        <w:t xml:space="preserve"> to help streamline tasks and projects</w:t>
      </w:r>
      <w:r w:rsidRPr="00AB74DE">
        <w:rPr>
          <w:b/>
          <w:bCs/>
        </w:rPr>
        <w:t>.</w:t>
      </w:r>
    </w:p>
    <w:p w14:paraId="5338694D" w14:textId="77777777" w:rsidR="00C960C7" w:rsidRPr="00AB74DE" w:rsidRDefault="00C960C7" w:rsidP="00C960C7">
      <w:pPr>
        <w:pStyle w:val="ListParagraph"/>
        <w:numPr>
          <w:ilvl w:val="0"/>
          <w:numId w:val="3"/>
        </w:numPr>
        <w:spacing w:after="0"/>
        <w:jc w:val="both"/>
      </w:pPr>
      <w:r w:rsidRPr="00AB74DE">
        <w:t>To raise funds and create annual, renewing sponsorships from corporations, small business and private entities who wish to support and grow outdoor industry/recreation.</w:t>
      </w:r>
    </w:p>
    <w:p w14:paraId="362C8D62" w14:textId="77777777" w:rsidR="00C960C7" w:rsidRPr="00AB74DE" w:rsidRDefault="00C960C7" w:rsidP="00C960C7">
      <w:pPr>
        <w:pStyle w:val="ListParagraph"/>
        <w:numPr>
          <w:ilvl w:val="0"/>
          <w:numId w:val="3"/>
        </w:numPr>
        <w:spacing w:after="0"/>
        <w:jc w:val="both"/>
      </w:pPr>
      <w:r w:rsidRPr="00AB74DE">
        <w:t>To help create systems and tool kits for cities/counties to facilitate outdoor recreation connectivity and collaboration for various entities in each county that will serve as an umbrella for one stop shopping.</w:t>
      </w:r>
    </w:p>
    <w:p w14:paraId="6638BD58" w14:textId="476F82E9" w:rsidR="00C960C7" w:rsidRPr="00AB74DE" w:rsidRDefault="00C960C7" w:rsidP="00C960C7">
      <w:pPr>
        <w:pStyle w:val="ListParagraph"/>
        <w:numPr>
          <w:ilvl w:val="0"/>
          <w:numId w:val="3"/>
        </w:numPr>
        <w:spacing w:after="0"/>
        <w:jc w:val="both"/>
      </w:pPr>
      <w:r w:rsidRPr="00AB74DE">
        <w:t xml:space="preserve">Create a slogan that is </w:t>
      </w:r>
      <w:r w:rsidR="769CFB2F" w:rsidRPr="00AB74DE">
        <w:t>memorable</w:t>
      </w:r>
      <w:r w:rsidRPr="00AB74DE">
        <w:t>.</w:t>
      </w:r>
    </w:p>
    <w:p w14:paraId="6FA6EEEF" w14:textId="0C1C4CBB" w:rsidR="00177ABB" w:rsidRPr="00AB74DE" w:rsidRDefault="00177ABB" w:rsidP="00C960C7">
      <w:pPr>
        <w:pStyle w:val="ListParagraph"/>
        <w:numPr>
          <w:ilvl w:val="0"/>
          <w:numId w:val="3"/>
        </w:numPr>
        <w:spacing w:after="0"/>
        <w:jc w:val="both"/>
      </w:pPr>
      <w:r w:rsidRPr="00AB74DE">
        <w:t xml:space="preserve">Foster greater understanding and </w:t>
      </w:r>
      <w:r w:rsidR="00ED19A8" w:rsidRPr="00AB74DE">
        <w:t xml:space="preserve">support for NDOR across </w:t>
      </w:r>
      <w:proofErr w:type="gramStart"/>
      <w:r w:rsidR="00ED19A8" w:rsidRPr="00AB74DE">
        <w:t>DCNR as a whole</w:t>
      </w:r>
      <w:proofErr w:type="gramEnd"/>
      <w:r w:rsidR="000A6BC8">
        <w:t>.</w:t>
      </w:r>
    </w:p>
    <w:p w14:paraId="7DA7766B" w14:textId="5970B0CB" w:rsidR="00ED19A8" w:rsidRDefault="00724D5E" w:rsidP="00C960C7">
      <w:pPr>
        <w:pStyle w:val="ListParagraph"/>
        <w:numPr>
          <w:ilvl w:val="0"/>
          <w:numId w:val="3"/>
        </w:numPr>
        <w:spacing w:after="0"/>
        <w:jc w:val="both"/>
      </w:pPr>
      <w:r w:rsidRPr="00AB74DE">
        <w:t xml:space="preserve">Partner with other </w:t>
      </w:r>
      <w:r w:rsidR="000A6BC8">
        <w:t>agencies</w:t>
      </w:r>
      <w:r w:rsidRPr="00AB74DE">
        <w:t xml:space="preserve"> to </w:t>
      </w:r>
      <w:r w:rsidR="15C67267" w:rsidRPr="00AB74DE">
        <w:t>grow</w:t>
      </w:r>
      <w:r w:rsidR="00ED19A8" w:rsidRPr="00AB74DE">
        <w:t xml:space="preserve"> federal </w:t>
      </w:r>
      <w:r w:rsidRPr="00AB74DE">
        <w:t>investment in</w:t>
      </w:r>
      <w:r w:rsidR="00ED19A8" w:rsidRPr="00AB74DE">
        <w:t xml:space="preserve"> Nevada</w:t>
      </w:r>
      <w:r w:rsidR="000A6BC8">
        <w:t>.</w:t>
      </w:r>
    </w:p>
    <w:p w14:paraId="56633BD4" w14:textId="274361E5" w:rsidR="00BD70ED" w:rsidRDefault="00BD70ED" w:rsidP="00C960C7">
      <w:pPr>
        <w:spacing w:after="0"/>
        <w:jc w:val="both"/>
        <w:rPr>
          <w:b/>
          <w:bCs/>
        </w:rPr>
      </w:pPr>
    </w:p>
    <w:p w14:paraId="45E2C9F0" w14:textId="77777777" w:rsidR="00E1610A" w:rsidRPr="00AB74DE" w:rsidDel="00D016AF" w:rsidRDefault="00E1610A" w:rsidP="00C960C7">
      <w:pPr>
        <w:spacing w:after="0"/>
        <w:jc w:val="both"/>
        <w:rPr>
          <w:del w:id="15" w:author="Denise Beronio" w:date="2023-06-23T14:11:00Z"/>
          <w:b/>
          <w:bCs/>
        </w:rPr>
      </w:pPr>
    </w:p>
    <w:p w14:paraId="28F2E79B" w14:textId="77777777" w:rsidR="00C7069C" w:rsidRDefault="00C7069C" w:rsidP="00C960C7">
      <w:pPr>
        <w:spacing w:after="0"/>
        <w:jc w:val="both"/>
        <w:rPr>
          <w:b/>
          <w:bCs/>
        </w:rPr>
      </w:pPr>
    </w:p>
    <w:p w14:paraId="46CD4EDC" w14:textId="041807E1" w:rsidR="00C960C7" w:rsidRPr="00AB74DE" w:rsidRDefault="00C960C7" w:rsidP="00C960C7">
      <w:pPr>
        <w:spacing w:after="0"/>
        <w:jc w:val="both"/>
        <w:rPr>
          <w:b/>
          <w:bCs/>
        </w:rPr>
      </w:pPr>
      <w:r w:rsidRPr="00AB74DE">
        <w:rPr>
          <w:b/>
          <w:bCs/>
        </w:rPr>
        <w:lastRenderedPageBreak/>
        <w:t>Threats</w:t>
      </w:r>
    </w:p>
    <w:p w14:paraId="4D572DFB" w14:textId="77777777" w:rsidR="00C960C7" w:rsidRPr="00AB74DE" w:rsidRDefault="00C960C7" w:rsidP="00C960C7">
      <w:pPr>
        <w:pStyle w:val="ListParagraph"/>
        <w:numPr>
          <w:ilvl w:val="0"/>
          <w:numId w:val="3"/>
        </w:numPr>
        <w:spacing w:after="0"/>
        <w:jc w:val="both"/>
      </w:pPr>
      <w:r w:rsidRPr="00AB74DE">
        <w:t>Economic downturns or slowing economy.</w:t>
      </w:r>
    </w:p>
    <w:p w14:paraId="248BCAC8" w14:textId="1BFDF7D1" w:rsidR="00C960C7" w:rsidRPr="00AB74DE" w:rsidRDefault="00C960C7" w:rsidP="00C960C7">
      <w:pPr>
        <w:pStyle w:val="ListParagraph"/>
        <w:numPr>
          <w:ilvl w:val="0"/>
          <w:numId w:val="3"/>
        </w:numPr>
        <w:spacing w:after="0"/>
        <w:jc w:val="both"/>
      </w:pPr>
      <w:r w:rsidRPr="00AB74DE">
        <w:t xml:space="preserve">Competing with other divisions and similar entities for </w:t>
      </w:r>
      <w:r w:rsidR="5FEDB338" w:rsidRPr="00AB74DE">
        <w:t>funding</w:t>
      </w:r>
      <w:r w:rsidRPr="00AB74DE">
        <w:t>.</w:t>
      </w:r>
    </w:p>
    <w:p w14:paraId="15FD1030" w14:textId="681C9EC3" w:rsidR="00E03856" w:rsidRDefault="00C960C7" w:rsidP="00E03856">
      <w:pPr>
        <w:pStyle w:val="ListParagraph"/>
        <w:numPr>
          <w:ilvl w:val="0"/>
          <w:numId w:val="3"/>
        </w:numPr>
        <w:spacing w:after="0"/>
        <w:jc w:val="both"/>
      </w:pPr>
      <w:r w:rsidRPr="00AB74DE">
        <w:t>Time</w:t>
      </w:r>
      <w:r w:rsidR="36426AEE" w:rsidRPr="00AB74DE">
        <w:t xml:space="preserve"> and capacity</w:t>
      </w:r>
      <w:r w:rsidRPr="00AB74DE">
        <w:t xml:space="preserve"> constraints for grant deadlines.</w:t>
      </w:r>
    </w:p>
    <w:p w14:paraId="6B3B352D" w14:textId="1585FDDC" w:rsidR="00E1610A" w:rsidRDefault="00E1610A" w:rsidP="00E03856">
      <w:pPr>
        <w:pStyle w:val="ListParagraph"/>
        <w:numPr>
          <w:ilvl w:val="0"/>
          <w:numId w:val="3"/>
        </w:numPr>
        <w:spacing w:after="0"/>
        <w:jc w:val="both"/>
      </w:pPr>
      <w:r>
        <w:t>Changes in technology &amp; AI that could make current online applications and models irrelevant or obsolete.</w:t>
      </w:r>
    </w:p>
    <w:p w14:paraId="22C4D061" w14:textId="7C03F08A" w:rsidR="00C7069C" w:rsidRPr="00AB74DE" w:rsidRDefault="00C7069C" w:rsidP="00C7069C">
      <w:pPr>
        <w:pStyle w:val="ListParagraph"/>
        <w:numPr>
          <w:ilvl w:val="0"/>
          <w:numId w:val="3"/>
        </w:numPr>
        <w:spacing w:after="0"/>
        <w:jc w:val="both"/>
      </w:pPr>
      <w:r>
        <w:t>Relevant changes and variations to legislation.</w:t>
      </w:r>
    </w:p>
    <w:p w14:paraId="037420D9" w14:textId="77777777" w:rsidR="00C7069C" w:rsidRDefault="00C7069C" w:rsidP="00C960C7">
      <w:pPr>
        <w:spacing w:after="0"/>
        <w:jc w:val="both"/>
        <w:rPr>
          <w:b/>
          <w:bCs/>
        </w:rPr>
      </w:pPr>
    </w:p>
    <w:p w14:paraId="0B7BD171" w14:textId="77777777" w:rsidR="001B1910" w:rsidRDefault="001B1910" w:rsidP="00C960C7">
      <w:pPr>
        <w:spacing w:after="0"/>
        <w:jc w:val="both"/>
        <w:rPr>
          <w:b/>
          <w:bCs/>
        </w:rPr>
      </w:pPr>
    </w:p>
    <w:p w14:paraId="382A1791" w14:textId="77777777" w:rsidR="001B1910" w:rsidRDefault="001B1910" w:rsidP="00C960C7">
      <w:pPr>
        <w:spacing w:after="0"/>
        <w:jc w:val="both"/>
        <w:rPr>
          <w:b/>
          <w:bCs/>
        </w:rPr>
      </w:pPr>
    </w:p>
    <w:p w14:paraId="6EF43E02" w14:textId="77777777" w:rsidR="001B1910" w:rsidRDefault="001B1910" w:rsidP="00C960C7">
      <w:pPr>
        <w:spacing w:after="0"/>
        <w:jc w:val="both"/>
        <w:rPr>
          <w:b/>
          <w:bCs/>
        </w:rPr>
      </w:pPr>
    </w:p>
    <w:p w14:paraId="0E4C812F" w14:textId="41D6F7FB" w:rsidR="00D95555" w:rsidRDefault="00C960C7" w:rsidP="00C960C7">
      <w:pPr>
        <w:spacing w:after="0"/>
        <w:jc w:val="both"/>
        <w:rPr>
          <w:b/>
          <w:bCs/>
        </w:rPr>
      </w:pPr>
      <w:r w:rsidRPr="00AB74DE">
        <w:rPr>
          <w:b/>
          <w:bCs/>
        </w:rPr>
        <w:t>Goals/Objectives:</w:t>
      </w:r>
    </w:p>
    <w:p w14:paraId="4B3554A6" w14:textId="77777777" w:rsidR="00C7069C" w:rsidRPr="00D95555" w:rsidRDefault="00C7069C" w:rsidP="00C960C7">
      <w:pPr>
        <w:spacing w:after="0"/>
        <w:jc w:val="both"/>
        <w:rPr>
          <w:b/>
          <w:bCs/>
        </w:rPr>
      </w:pPr>
    </w:p>
    <w:p w14:paraId="5745CABF" w14:textId="3FCBF395" w:rsidR="00C960C7" w:rsidRPr="00AB74DE" w:rsidRDefault="00C960C7" w:rsidP="00C960C7">
      <w:pPr>
        <w:spacing w:after="0"/>
        <w:jc w:val="both"/>
        <w:rPr>
          <w:b/>
          <w:bCs/>
          <w:i/>
          <w:iCs/>
        </w:rPr>
      </w:pPr>
      <w:r w:rsidRPr="00AB74DE">
        <w:rPr>
          <w:i/>
          <w:iCs/>
        </w:rPr>
        <w:t>(SMART goals - Specific, Measurable, Attainable, Relevant, Time-Bound). Goals must have schedules, action plans, and ways to track progress/status. Goals must also meet the “5 W’s” – Who’s involved? What do we want to accomplish? When do we want to achieve this? Where does the goal take place? Why is the goal important?</w:t>
      </w:r>
    </w:p>
    <w:p w14:paraId="2B7FE053" w14:textId="77777777" w:rsidR="00C960C7" w:rsidRPr="00AB74DE" w:rsidRDefault="00C960C7" w:rsidP="00C960C7">
      <w:pPr>
        <w:spacing w:after="0"/>
        <w:jc w:val="both"/>
        <w:rPr>
          <w:b/>
          <w:bCs/>
        </w:rPr>
      </w:pPr>
    </w:p>
    <w:p w14:paraId="420DDE36" w14:textId="27B09197" w:rsidR="0EAD995F" w:rsidRPr="00AB74DE" w:rsidRDefault="0EAD995F" w:rsidP="007E19D0">
      <w:pPr>
        <w:pStyle w:val="ListParagraph"/>
        <w:numPr>
          <w:ilvl w:val="0"/>
          <w:numId w:val="7"/>
        </w:numPr>
        <w:spacing w:after="0"/>
        <w:jc w:val="both"/>
      </w:pPr>
      <w:r w:rsidRPr="00714404">
        <w:rPr>
          <w:b/>
          <w:bCs/>
        </w:rPr>
        <w:t>Goal 1</w:t>
      </w:r>
      <w:r w:rsidRPr="00AB74DE">
        <w:t xml:space="preserve">: </w:t>
      </w:r>
      <w:r w:rsidR="10F9B895" w:rsidRPr="00AB74DE">
        <w:t xml:space="preserve">Support Nevada’s outdoor recreation economy by </w:t>
      </w:r>
      <w:r w:rsidR="7722EFBF" w:rsidRPr="00AB74DE">
        <w:t>creating a Nevada outdoor recreation industry directory</w:t>
      </w:r>
      <w:r w:rsidR="2A13E6D2" w:rsidRPr="00AB74DE">
        <w:t>, produce a state-wide outdoor recreation economic impact study</w:t>
      </w:r>
      <w:r w:rsidR="151DCBE8" w:rsidRPr="00AB74DE">
        <w:t xml:space="preserve">, </w:t>
      </w:r>
      <w:r w:rsidR="0524707B" w:rsidRPr="00AB74DE">
        <w:t xml:space="preserve">and </w:t>
      </w:r>
      <w:r w:rsidR="151DCBE8" w:rsidRPr="00AB74DE">
        <w:t xml:space="preserve">continue to </w:t>
      </w:r>
      <w:r w:rsidR="7FBB899E" w:rsidRPr="00AB74DE">
        <w:t>collaborate</w:t>
      </w:r>
      <w:r w:rsidR="151DCBE8" w:rsidRPr="00AB74DE">
        <w:t xml:space="preserve"> with the</w:t>
      </w:r>
      <w:r w:rsidR="6C6589F7" w:rsidRPr="00AB74DE">
        <w:t xml:space="preserve"> Nevada Department of Tourism and Cultural Affairs</w:t>
      </w:r>
      <w:r w:rsidR="16D651FD" w:rsidRPr="00AB74DE">
        <w:t xml:space="preserve"> to support outdoor recreation projects across </w:t>
      </w:r>
      <w:r w:rsidR="4A418D6B" w:rsidRPr="00AB74DE">
        <w:t>Destination Development Demonstration, Rural Programs, Dark Sky Destina</w:t>
      </w:r>
      <w:r w:rsidR="2888337F" w:rsidRPr="00AB74DE">
        <w:t xml:space="preserve">tion development, </w:t>
      </w:r>
      <w:r w:rsidR="4A418D6B" w:rsidRPr="00AB74DE">
        <w:t>and Adventure Center programming.</w:t>
      </w:r>
    </w:p>
    <w:p w14:paraId="3CFA53BF" w14:textId="69DBA7D6" w:rsidR="0EAD995F" w:rsidRPr="00AB74DE" w:rsidRDefault="0EAD995F" w:rsidP="007E19D0">
      <w:pPr>
        <w:pStyle w:val="ListParagraph"/>
        <w:numPr>
          <w:ilvl w:val="0"/>
          <w:numId w:val="7"/>
        </w:numPr>
        <w:spacing w:after="0"/>
        <w:jc w:val="both"/>
      </w:pPr>
      <w:r w:rsidRPr="00714404">
        <w:rPr>
          <w:b/>
          <w:bCs/>
        </w:rPr>
        <w:t>Goal 2</w:t>
      </w:r>
      <w:r w:rsidRPr="00AB74DE">
        <w:t xml:space="preserve">: </w:t>
      </w:r>
      <w:r w:rsidR="63FA5B00" w:rsidRPr="00AB74DE">
        <w:t xml:space="preserve">Establish Nevada as a home for world-class outdoor recreation </w:t>
      </w:r>
      <w:r w:rsidR="66839C5C" w:rsidRPr="00AB74DE">
        <w:t xml:space="preserve">by publicizing the </w:t>
      </w:r>
      <w:r w:rsidR="6F1C363B" w:rsidRPr="00AB74DE">
        <w:t xml:space="preserve">value, benefits, and </w:t>
      </w:r>
      <w:r w:rsidR="66839C5C" w:rsidRPr="00AB74DE">
        <w:t xml:space="preserve">breadth of recreational experiences </w:t>
      </w:r>
      <w:r w:rsidR="2A0D3648" w:rsidRPr="00AB74DE">
        <w:t>through the N</w:t>
      </w:r>
      <w:r w:rsidR="00D91001">
        <w:t>evada</w:t>
      </w:r>
      <w:r w:rsidR="2A0D3648" w:rsidRPr="00AB74DE">
        <w:t xml:space="preserve"> Trail Finder website, informational presentations </w:t>
      </w:r>
      <w:r w:rsidR="2F543D0F" w:rsidRPr="00AB74DE">
        <w:t xml:space="preserve">to all County Commission and City Councils, </w:t>
      </w:r>
      <w:r w:rsidR="5BF327CB" w:rsidRPr="00AB74DE">
        <w:t>and s</w:t>
      </w:r>
      <w:r w:rsidR="2F543D0F" w:rsidRPr="00AB74DE">
        <w:t>trengthening relationships wit</w:t>
      </w:r>
      <w:r w:rsidR="071B9E60" w:rsidRPr="00AB74DE">
        <w:t>h Nevada Association of Counties, the Nevada League of Cities, Nevada Tribal Communities</w:t>
      </w:r>
      <w:r w:rsidR="2013A4D1" w:rsidRPr="00AB74DE">
        <w:t xml:space="preserve">, </w:t>
      </w:r>
      <w:r w:rsidR="79EE03F3" w:rsidRPr="00AB74DE">
        <w:t xml:space="preserve">land managing agencies, </w:t>
      </w:r>
      <w:r w:rsidR="2013A4D1" w:rsidRPr="00AB74DE">
        <w:t>and elected state and federal officials</w:t>
      </w:r>
      <w:r w:rsidR="071B9E60" w:rsidRPr="00AB74DE">
        <w:t>.</w:t>
      </w:r>
    </w:p>
    <w:p w14:paraId="243AF6EE" w14:textId="7D570005" w:rsidR="05A28AD6" w:rsidRPr="00AB74DE" w:rsidRDefault="05A28AD6" w:rsidP="007E19D0">
      <w:pPr>
        <w:pStyle w:val="ListParagraph"/>
        <w:numPr>
          <w:ilvl w:val="0"/>
          <w:numId w:val="7"/>
        </w:numPr>
        <w:spacing w:after="0"/>
        <w:jc w:val="both"/>
      </w:pPr>
      <w:r w:rsidRPr="00714404">
        <w:rPr>
          <w:b/>
          <w:bCs/>
        </w:rPr>
        <w:t>Goal 3</w:t>
      </w:r>
      <w:r w:rsidRPr="00AB74DE">
        <w:t>: Affirm outdoor recreation’s role in improving community wellness and public health through community listening sessions, pursuing</w:t>
      </w:r>
      <w:r w:rsidR="6D673319" w:rsidRPr="00AB74DE">
        <w:t xml:space="preserve"> relevant health data</w:t>
      </w:r>
      <w:r w:rsidR="2EE1A960" w:rsidRPr="00AB74DE">
        <w:t xml:space="preserve"> to support a cost of illness savings tool</w:t>
      </w:r>
      <w:r w:rsidR="6D673319" w:rsidRPr="00AB74DE">
        <w:t xml:space="preserve">, </w:t>
      </w:r>
      <w:r w:rsidR="7BE70433" w:rsidRPr="00AB74DE">
        <w:t>providing resources and advocacy for increased outdoor</w:t>
      </w:r>
      <w:r w:rsidR="2EBC9B74" w:rsidRPr="00AB74DE">
        <w:t xml:space="preserve"> recreation</w:t>
      </w:r>
      <w:r w:rsidR="7BE70433" w:rsidRPr="00AB74DE">
        <w:t xml:space="preserve"> accessibility</w:t>
      </w:r>
      <w:r w:rsidR="6D673319" w:rsidRPr="00AB74DE">
        <w:t xml:space="preserve">, </w:t>
      </w:r>
      <w:r w:rsidR="0A51639B" w:rsidRPr="00AB74DE">
        <w:t xml:space="preserve">and </w:t>
      </w:r>
      <w:r w:rsidR="67A7AEAD" w:rsidRPr="00AB74DE">
        <w:t>creating outdoor education opportunities through the Neva</w:t>
      </w:r>
      <w:r w:rsidR="3E2E5F7C" w:rsidRPr="00AB74DE">
        <w:t>d</w:t>
      </w:r>
      <w:r w:rsidR="67A7AEAD" w:rsidRPr="00AB74DE">
        <w:t>a Outdoor Education and Recreation grant program and beyon</w:t>
      </w:r>
      <w:r w:rsidR="161825BE" w:rsidRPr="00AB74DE">
        <w:t xml:space="preserve">d. </w:t>
      </w:r>
    </w:p>
    <w:p w14:paraId="2ECA09CB" w14:textId="123655A2" w:rsidR="24E06A07" w:rsidRPr="00AB74DE" w:rsidRDefault="24E06A07" w:rsidP="007E19D0">
      <w:pPr>
        <w:pStyle w:val="ListParagraph"/>
        <w:numPr>
          <w:ilvl w:val="0"/>
          <w:numId w:val="7"/>
        </w:numPr>
        <w:spacing w:after="0"/>
        <w:jc w:val="both"/>
      </w:pPr>
      <w:r w:rsidRPr="00714404">
        <w:rPr>
          <w:b/>
          <w:bCs/>
        </w:rPr>
        <w:t>Goal 4</w:t>
      </w:r>
      <w:r w:rsidRPr="00AB74DE">
        <w:t xml:space="preserve">: </w:t>
      </w:r>
      <w:r w:rsidR="02D7F8B6" w:rsidRPr="00AB74DE">
        <w:t xml:space="preserve">Increase community capacity for outdoor recreation and stewardship through </w:t>
      </w:r>
      <w:r w:rsidR="24A4D5D1" w:rsidRPr="00AB74DE">
        <w:t xml:space="preserve">supporting updated SCORP development, </w:t>
      </w:r>
      <w:r w:rsidR="02D7F8B6" w:rsidRPr="00AB74DE">
        <w:t xml:space="preserve">recreation planning assistance in </w:t>
      </w:r>
      <w:r w:rsidR="033F000A" w:rsidRPr="00AB74DE">
        <w:t>National Park Service’s Rivers, Trails, and Conservation Assistance (</w:t>
      </w:r>
      <w:r w:rsidR="02D7F8B6" w:rsidRPr="00AB74DE">
        <w:t>RTCA</w:t>
      </w:r>
      <w:r w:rsidR="21CDB023" w:rsidRPr="00AB74DE">
        <w:t>) program</w:t>
      </w:r>
      <w:r w:rsidR="02D7F8B6" w:rsidRPr="00AB74DE">
        <w:t xml:space="preserve"> communities, </w:t>
      </w:r>
      <w:r w:rsidR="32920A27" w:rsidRPr="00AB74DE">
        <w:t>supporting adoption of ‘Recreate Responsibly’ messagin</w:t>
      </w:r>
      <w:r w:rsidR="30EE650E" w:rsidRPr="00AB74DE">
        <w:t>g</w:t>
      </w:r>
      <w:r w:rsidR="32920A27" w:rsidRPr="00AB74DE">
        <w:t xml:space="preserve">, </w:t>
      </w:r>
      <w:r w:rsidR="2035B4E8" w:rsidRPr="00AB74DE">
        <w:t xml:space="preserve">and </w:t>
      </w:r>
      <w:r w:rsidR="32920A27" w:rsidRPr="00AB74DE">
        <w:t>promoting OHV Program initiatives</w:t>
      </w:r>
      <w:r w:rsidR="3479F1BE" w:rsidRPr="00AB74DE">
        <w:t xml:space="preserve">. </w:t>
      </w:r>
    </w:p>
    <w:p w14:paraId="2D374D3C" w14:textId="24E11DA1" w:rsidR="02D7F8B6" w:rsidRPr="00AB74DE" w:rsidRDefault="02D7F8B6" w:rsidP="007E19D0">
      <w:pPr>
        <w:pStyle w:val="ListParagraph"/>
        <w:numPr>
          <w:ilvl w:val="0"/>
          <w:numId w:val="7"/>
        </w:numPr>
        <w:spacing w:after="0"/>
        <w:jc w:val="both"/>
      </w:pPr>
      <w:r w:rsidRPr="00714404">
        <w:rPr>
          <w:b/>
          <w:bCs/>
        </w:rPr>
        <w:t>Goal 5</w:t>
      </w:r>
      <w:r w:rsidRPr="00AB74DE">
        <w:t xml:space="preserve">: </w:t>
      </w:r>
      <w:r w:rsidR="4290CB5E" w:rsidRPr="00AB74DE">
        <w:t>Run NDOR as an effective and efficient agency through building partnerships with land management agencies and recreation providers, activating NDOR’s Advisory Board</w:t>
      </w:r>
      <w:r w:rsidR="17655C01" w:rsidRPr="00AB74DE">
        <w:t xml:space="preserve"> with quarterly meetings</w:t>
      </w:r>
      <w:r w:rsidR="4290CB5E" w:rsidRPr="00AB74DE">
        <w:t xml:space="preserve">, </w:t>
      </w:r>
      <w:r w:rsidR="75A57C95" w:rsidRPr="00AB74DE">
        <w:t>establishing and maintaining communication and engagement processes, empowering NDOR staff with the tools needed to succeed in their</w:t>
      </w:r>
      <w:r w:rsidR="409E1129" w:rsidRPr="00AB74DE">
        <w:t xml:space="preserve"> tasks, and tracking, evaluating, and reporting accomplishments. </w:t>
      </w:r>
    </w:p>
    <w:p w14:paraId="0B5D8A38" w14:textId="2085D16D" w:rsidR="00C960C7" w:rsidRDefault="00C960C7" w:rsidP="00C960C7">
      <w:pPr>
        <w:spacing w:after="0"/>
        <w:jc w:val="both"/>
        <w:rPr>
          <w:b/>
          <w:bCs/>
        </w:rPr>
      </w:pPr>
    </w:p>
    <w:p w14:paraId="2B5F6AEE" w14:textId="77777777" w:rsidR="00C7069C" w:rsidRDefault="00C7069C" w:rsidP="00C960C7">
      <w:pPr>
        <w:spacing w:after="0"/>
        <w:jc w:val="both"/>
        <w:rPr>
          <w:b/>
          <w:bCs/>
        </w:rPr>
      </w:pPr>
    </w:p>
    <w:p w14:paraId="43E9F03D" w14:textId="77777777" w:rsidR="00C7069C" w:rsidRDefault="00C7069C" w:rsidP="00C960C7">
      <w:pPr>
        <w:spacing w:after="0"/>
        <w:jc w:val="both"/>
        <w:rPr>
          <w:b/>
          <w:bCs/>
        </w:rPr>
      </w:pPr>
    </w:p>
    <w:p w14:paraId="514A88C3" w14:textId="77777777" w:rsidR="00C7069C" w:rsidRDefault="00C7069C" w:rsidP="00C960C7">
      <w:pPr>
        <w:spacing w:after="0"/>
        <w:jc w:val="both"/>
        <w:rPr>
          <w:b/>
          <w:bCs/>
        </w:rPr>
      </w:pPr>
    </w:p>
    <w:p w14:paraId="0456A1AE" w14:textId="4994DA2F" w:rsidR="00C960C7" w:rsidRPr="001B1910" w:rsidRDefault="00C960C7" w:rsidP="00C960C7">
      <w:pPr>
        <w:spacing w:after="0"/>
        <w:jc w:val="both"/>
        <w:rPr>
          <w:b/>
          <w:bCs/>
          <w:sz w:val="24"/>
          <w:szCs w:val="24"/>
        </w:rPr>
      </w:pPr>
      <w:r w:rsidRPr="001B1910">
        <w:rPr>
          <w:b/>
          <w:bCs/>
          <w:sz w:val="24"/>
          <w:szCs w:val="24"/>
        </w:rPr>
        <w:lastRenderedPageBreak/>
        <w:t xml:space="preserve">Strategies: </w:t>
      </w:r>
    </w:p>
    <w:p w14:paraId="1E6643B3" w14:textId="77777777" w:rsidR="001B1910" w:rsidRPr="00AB74DE" w:rsidRDefault="001B1910" w:rsidP="00C960C7">
      <w:pPr>
        <w:spacing w:after="0"/>
        <w:jc w:val="both"/>
        <w:rPr>
          <w:b/>
          <w:bCs/>
        </w:rPr>
      </w:pPr>
    </w:p>
    <w:p w14:paraId="0A854D0E" w14:textId="31CFD68C" w:rsidR="00C960C7" w:rsidRPr="00AB74DE" w:rsidRDefault="00C960C7" w:rsidP="001B1910">
      <w:pPr>
        <w:pStyle w:val="ListParagraph"/>
        <w:spacing w:after="0"/>
        <w:jc w:val="both"/>
        <w:rPr>
          <w:b/>
          <w:bCs/>
        </w:rPr>
      </w:pPr>
      <w:r w:rsidRPr="00AB74DE">
        <w:t xml:space="preserve">Equip Nevadan’s and policy makers with tools to promote outdoor recreation including branding, marketing materials, grant opportunities, community growth, and beautification and economic vitality forecasts to ensure outdoor recreations is integrated into strategies and plans. This can be achieved through building community relationships and ongoing engagement in programs such as Main Street, Dark Skys Program, </w:t>
      </w:r>
      <w:r w:rsidR="002B71A0" w:rsidRPr="00AB74DE">
        <w:t xml:space="preserve">Nevada </w:t>
      </w:r>
      <w:r w:rsidRPr="00AB74DE">
        <w:t xml:space="preserve">Trail Finder, Travel Nevada, the Outdoor Education and Recreation Grant, promotional items, NDOR participation in OREC and community events, as well as attendance </w:t>
      </w:r>
      <w:r w:rsidR="000A6BC8">
        <w:t>at</w:t>
      </w:r>
      <w:r w:rsidRPr="00AB74DE">
        <w:t xml:space="preserve"> summits and team educational events.</w:t>
      </w:r>
      <w:r w:rsidR="002B71A0" w:rsidRPr="00AB74DE">
        <w:t xml:space="preserve"> Regular engagement with State and Federal </w:t>
      </w:r>
      <w:r w:rsidR="00EA56D7" w:rsidRPr="00AB74DE">
        <w:t>land management agencies on the uses, stewardship, conservation, and infrastructure of outdoor recreation will be</w:t>
      </w:r>
      <w:r w:rsidR="003648F2" w:rsidRPr="00AB74DE">
        <w:t xml:space="preserve"> paramount in NDOR’s projects and programs.</w:t>
      </w:r>
      <w:r w:rsidRPr="00AB74DE">
        <w:t xml:space="preserve"> </w:t>
      </w:r>
    </w:p>
    <w:p w14:paraId="0ACBC214" w14:textId="77777777" w:rsidR="00183905" w:rsidRDefault="00183905" w:rsidP="00183905">
      <w:pPr>
        <w:spacing w:after="0"/>
        <w:jc w:val="both"/>
        <w:rPr>
          <w:b/>
          <w:bCs/>
        </w:rPr>
      </w:pPr>
    </w:p>
    <w:p w14:paraId="36E9D872" w14:textId="77777777" w:rsidR="00C960C7" w:rsidRPr="00355DA4" w:rsidRDefault="00C960C7" w:rsidP="00C960C7">
      <w:pPr>
        <w:spacing w:after="0"/>
        <w:jc w:val="both"/>
        <w:rPr>
          <w:b/>
          <w:bCs/>
        </w:rPr>
      </w:pPr>
    </w:p>
    <w:p w14:paraId="2E8BB1E3" w14:textId="77777777" w:rsidR="00C960C7" w:rsidRPr="00355DA4" w:rsidRDefault="00C960C7" w:rsidP="00C960C7">
      <w:pPr>
        <w:spacing w:after="0"/>
        <w:jc w:val="both"/>
        <w:rPr>
          <w:b/>
          <w:bCs/>
          <w:sz w:val="48"/>
          <w:szCs w:val="48"/>
        </w:rPr>
      </w:pPr>
    </w:p>
    <w:sectPr w:rsidR="00C960C7" w:rsidRPr="00355DA4" w:rsidSect="00910F1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F7B76" w14:textId="77777777" w:rsidR="001456CE" w:rsidRDefault="001456CE" w:rsidP="00714404">
      <w:pPr>
        <w:spacing w:after="0" w:line="240" w:lineRule="auto"/>
      </w:pPr>
      <w:r>
        <w:separator/>
      </w:r>
    </w:p>
  </w:endnote>
  <w:endnote w:type="continuationSeparator" w:id="0">
    <w:p w14:paraId="41CA9874" w14:textId="77777777" w:rsidR="001456CE" w:rsidRDefault="001456CE" w:rsidP="00714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109625"/>
      <w:docPartObj>
        <w:docPartGallery w:val="Page Numbers (Bottom of Page)"/>
        <w:docPartUnique/>
      </w:docPartObj>
    </w:sdtPr>
    <w:sdtContent>
      <w:sdt>
        <w:sdtPr>
          <w:id w:val="1728636285"/>
          <w:docPartObj>
            <w:docPartGallery w:val="Page Numbers (Top of Page)"/>
            <w:docPartUnique/>
          </w:docPartObj>
        </w:sdtPr>
        <w:sdtContent>
          <w:p w14:paraId="7A71ABDD" w14:textId="1E0449B3" w:rsidR="00714404" w:rsidRDefault="00714404">
            <w:pPr>
              <w:pStyle w:val="Footer"/>
              <w:jc w:val="center"/>
            </w:pPr>
            <w:r w:rsidRPr="00714404">
              <w:t xml:space="preserve">Page </w:t>
            </w:r>
            <w:r w:rsidRPr="00714404">
              <w:rPr>
                <w:sz w:val="24"/>
                <w:szCs w:val="24"/>
              </w:rPr>
              <w:fldChar w:fldCharType="begin"/>
            </w:r>
            <w:r w:rsidRPr="00714404">
              <w:instrText xml:space="preserve"> PAGE </w:instrText>
            </w:r>
            <w:r w:rsidRPr="00714404">
              <w:rPr>
                <w:sz w:val="24"/>
                <w:szCs w:val="24"/>
              </w:rPr>
              <w:fldChar w:fldCharType="separate"/>
            </w:r>
            <w:r w:rsidRPr="00714404">
              <w:rPr>
                <w:noProof/>
              </w:rPr>
              <w:t>2</w:t>
            </w:r>
            <w:r w:rsidRPr="00714404">
              <w:rPr>
                <w:sz w:val="24"/>
                <w:szCs w:val="24"/>
              </w:rPr>
              <w:fldChar w:fldCharType="end"/>
            </w:r>
            <w:r w:rsidRPr="00714404">
              <w:t xml:space="preserve"> of </w:t>
            </w:r>
            <w:fldSimple w:instr=" NUMPAGES  ">
              <w:r w:rsidRPr="00714404">
                <w:rPr>
                  <w:noProof/>
                </w:rPr>
                <w:t>2</w:t>
              </w:r>
            </w:fldSimple>
          </w:p>
        </w:sdtContent>
      </w:sdt>
    </w:sdtContent>
  </w:sdt>
  <w:p w14:paraId="1A4F6D26" w14:textId="77777777" w:rsidR="00714404" w:rsidRDefault="00714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AEBFA" w14:textId="77777777" w:rsidR="001456CE" w:rsidRDefault="001456CE" w:rsidP="00714404">
      <w:pPr>
        <w:spacing w:after="0" w:line="240" w:lineRule="auto"/>
      </w:pPr>
      <w:r>
        <w:separator/>
      </w:r>
    </w:p>
  </w:footnote>
  <w:footnote w:type="continuationSeparator" w:id="0">
    <w:p w14:paraId="32954F89" w14:textId="77777777" w:rsidR="001456CE" w:rsidRDefault="001456CE" w:rsidP="00714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FCA"/>
    <w:multiLevelType w:val="hybridMultilevel"/>
    <w:tmpl w:val="6BDE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5055C"/>
    <w:multiLevelType w:val="hybridMultilevel"/>
    <w:tmpl w:val="A5D211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631F77"/>
    <w:multiLevelType w:val="hybridMultilevel"/>
    <w:tmpl w:val="B626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36B5"/>
    <w:multiLevelType w:val="hybridMultilevel"/>
    <w:tmpl w:val="00EE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84263"/>
    <w:multiLevelType w:val="hybridMultilevel"/>
    <w:tmpl w:val="0CC2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B65C3"/>
    <w:multiLevelType w:val="hybridMultilevel"/>
    <w:tmpl w:val="617E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07B9E"/>
    <w:multiLevelType w:val="hybridMultilevel"/>
    <w:tmpl w:val="FDEC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21FCD"/>
    <w:multiLevelType w:val="hybridMultilevel"/>
    <w:tmpl w:val="8BE4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81578"/>
    <w:multiLevelType w:val="hybridMultilevel"/>
    <w:tmpl w:val="B554D406"/>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9" w15:restartNumberingAfterBreak="0">
    <w:nsid w:val="533F56B1"/>
    <w:multiLevelType w:val="hybridMultilevel"/>
    <w:tmpl w:val="2410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8763B"/>
    <w:multiLevelType w:val="hybridMultilevel"/>
    <w:tmpl w:val="CAC69C1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F410B7A"/>
    <w:multiLevelType w:val="hybridMultilevel"/>
    <w:tmpl w:val="C8888C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99F3890"/>
    <w:multiLevelType w:val="hybridMultilevel"/>
    <w:tmpl w:val="303E0B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C2F0683"/>
    <w:multiLevelType w:val="hybridMultilevel"/>
    <w:tmpl w:val="F056C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8E4F31A">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6A5C9A"/>
    <w:multiLevelType w:val="hybridMultilevel"/>
    <w:tmpl w:val="6FCA0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819C1"/>
    <w:multiLevelType w:val="hybridMultilevel"/>
    <w:tmpl w:val="72FC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170E98"/>
    <w:multiLevelType w:val="hybridMultilevel"/>
    <w:tmpl w:val="3C54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899357">
    <w:abstractNumId w:val="9"/>
  </w:num>
  <w:num w:numId="2" w16cid:durableId="1153913087">
    <w:abstractNumId w:val="16"/>
  </w:num>
  <w:num w:numId="3" w16cid:durableId="114832090">
    <w:abstractNumId w:val="6"/>
  </w:num>
  <w:num w:numId="4" w16cid:durableId="685983515">
    <w:abstractNumId w:val="1"/>
  </w:num>
  <w:num w:numId="5" w16cid:durableId="440346185">
    <w:abstractNumId w:val="2"/>
  </w:num>
  <w:num w:numId="6" w16cid:durableId="495611346">
    <w:abstractNumId w:val="13"/>
  </w:num>
  <w:num w:numId="7" w16cid:durableId="244389428">
    <w:abstractNumId w:val="15"/>
  </w:num>
  <w:num w:numId="8" w16cid:durableId="1538277694">
    <w:abstractNumId w:val="7"/>
  </w:num>
  <w:num w:numId="9" w16cid:durableId="2048333857">
    <w:abstractNumId w:val="14"/>
  </w:num>
  <w:num w:numId="10" w16cid:durableId="743915433">
    <w:abstractNumId w:val="0"/>
  </w:num>
  <w:num w:numId="11" w16cid:durableId="297347861">
    <w:abstractNumId w:val="3"/>
  </w:num>
  <w:num w:numId="12" w16cid:durableId="1111316909">
    <w:abstractNumId w:val="4"/>
  </w:num>
  <w:num w:numId="13" w16cid:durableId="850070154">
    <w:abstractNumId w:val="5"/>
  </w:num>
  <w:num w:numId="14" w16cid:durableId="1199469424">
    <w:abstractNumId w:val="8"/>
  </w:num>
  <w:num w:numId="15" w16cid:durableId="793326288">
    <w:abstractNumId w:val="12"/>
  </w:num>
  <w:num w:numId="16" w16cid:durableId="13771833">
    <w:abstractNumId w:val="10"/>
  </w:num>
  <w:num w:numId="17" w16cid:durableId="710012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se Beronio">
    <w15:presenceInfo w15:providerId="AD" w15:userId="S::dberonio@ndor.nv.gov::2b6e4bc4-822e-497b-b02a-861a17ed98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11"/>
    <w:rsid w:val="0001623B"/>
    <w:rsid w:val="0002243F"/>
    <w:rsid w:val="00022933"/>
    <w:rsid w:val="000242E4"/>
    <w:rsid w:val="00033AAF"/>
    <w:rsid w:val="00034AB7"/>
    <w:rsid w:val="0004422C"/>
    <w:rsid w:val="000824F7"/>
    <w:rsid w:val="00095C51"/>
    <w:rsid w:val="000978E1"/>
    <w:rsid w:val="000A4468"/>
    <w:rsid w:val="000A6BC8"/>
    <w:rsid w:val="000A7061"/>
    <w:rsid w:val="000E124C"/>
    <w:rsid w:val="000E4DBE"/>
    <w:rsid w:val="000F09A1"/>
    <w:rsid w:val="00104E00"/>
    <w:rsid w:val="00131068"/>
    <w:rsid w:val="001456CE"/>
    <w:rsid w:val="0015076B"/>
    <w:rsid w:val="00156068"/>
    <w:rsid w:val="00156B87"/>
    <w:rsid w:val="00177ABB"/>
    <w:rsid w:val="00183905"/>
    <w:rsid w:val="00191E18"/>
    <w:rsid w:val="0019662F"/>
    <w:rsid w:val="001A10B2"/>
    <w:rsid w:val="001B033F"/>
    <w:rsid w:val="001B1910"/>
    <w:rsid w:val="001B6D38"/>
    <w:rsid w:val="001D183C"/>
    <w:rsid w:val="001F014A"/>
    <w:rsid w:val="00203F77"/>
    <w:rsid w:val="00214DED"/>
    <w:rsid w:val="00217CAF"/>
    <w:rsid w:val="00227847"/>
    <w:rsid w:val="002302A5"/>
    <w:rsid w:val="00233923"/>
    <w:rsid w:val="00244F78"/>
    <w:rsid w:val="00264ED2"/>
    <w:rsid w:val="0027793E"/>
    <w:rsid w:val="00281003"/>
    <w:rsid w:val="002924A7"/>
    <w:rsid w:val="002B71A0"/>
    <w:rsid w:val="002C7C43"/>
    <w:rsid w:val="002D12EA"/>
    <w:rsid w:val="002F6C01"/>
    <w:rsid w:val="00301CD5"/>
    <w:rsid w:val="003039D0"/>
    <w:rsid w:val="003058DB"/>
    <w:rsid w:val="0030DABA"/>
    <w:rsid w:val="0032591A"/>
    <w:rsid w:val="00330591"/>
    <w:rsid w:val="003326D0"/>
    <w:rsid w:val="00344525"/>
    <w:rsid w:val="0035078F"/>
    <w:rsid w:val="00355DA4"/>
    <w:rsid w:val="003648F2"/>
    <w:rsid w:val="003736F2"/>
    <w:rsid w:val="00380C06"/>
    <w:rsid w:val="00385AEC"/>
    <w:rsid w:val="003A1BC4"/>
    <w:rsid w:val="003B39FC"/>
    <w:rsid w:val="003B673B"/>
    <w:rsid w:val="003E68F9"/>
    <w:rsid w:val="0040497C"/>
    <w:rsid w:val="00406251"/>
    <w:rsid w:val="00406491"/>
    <w:rsid w:val="00424304"/>
    <w:rsid w:val="0042526F"/>
    <w:rsid w:val="0047176D"/>
    <w:rsid w:val="00481A63"/>
    <w:rsid w:val="004957DC"/>
    <w:rsid w:val="004F1869"/>
    <w:rsid w:val="004F778D"/>
    <w:rsid w:val="00513D8B"/>
    <w:rsid w:val="0053661E"/>
    <w:rsid w:val="005837BA"/>
    <w:rsid w:val="00592EF7"/>
    <w:rsid w:val="005B5DBE"/>
    <w:rsid w:val="005C0DF1"/>
    <w:rsid w:val="005D1994"/>
    <w:rsid w:val="005D6436"/>
    <w:rsid w:val="005E7956"/>
    <w:rsid w:val="00625AD3"/>
    <w:rsid w:val="00656CF1"/>
    <w:rsid w:val="006641A6"/>
    <w:rsid w:val="006726BA"/>
    <w:rsid w:val="00680F36"/>
    <w:rsid w:val="0069089C"/>
    <w:rsid w:val="006B4B0F"/>
    <w:rsid w:val="006B7A66"/>
    <w:rsid w:val="006C01F7"/>
    <w:rsid w:val="006C52D1"/>
    <w:rsid w:val="006C58A1"/>
    <w:rsid w:val="006E1617"/>
    <w:rsid w:val="006E1F53"/>
    <w:rsid w:val="00707F23"/>
    <w:rsid w:val="00710DF1"/>
    <w:rsid w:val="00714404"/>
    <w:rsid w:val="00724D5E"/>
    <w:rsid w:val="00730004"/>
    <w:rsid w:val="00735757"/>
    <w:rsid w:val="00747FA7"/>
    <w:rsid w:val="007A5C00"/>
    <w:rsid w:val="007B407B"/>
    <w:rsid w:val="007D10C9"/>
    <w:rsid w:val="007D2F6C"/>
    <w:rsid w:val="007E0377"/>
    <w:rsid w:val="007E19D0"/>
    <w:rsid w:val="00810B5F"/>
    <w:rsid w:val="00812ECB"/>
    <w:rsid w:val="00814A30"/>
    <w:rsid w:val="00822E9A"/>
    <w:rsid w:val="008363C3"/>
    <w:rsid w:val="0083796B"/>
    <w:rsid w:val="008636E5"/>
    <w:rsid w:val="00865378"/>
    <w:rsid w:val="0087016E"/>
    <w:rsid w:val="008B5418"/>
    <w:rsid w:val="008D143C"/>
    <w:rsid w:val="008D1F8C"/>
    <w:rsid w:val="008D29D6"/>
    <w:rsid w:val="008F2CC1"/>
    <w:rsid w:val="00910F17"/>
    <w:rsid w:val="0094351B"/>
    <w:rsid w:val="009538CC"/>
    <w:rsid w:val="00965A2A"/>
    <w:rsid w:val="00976C98"/>
    <w:rsid w:val="009827A9"/>
    <w:rsid w:val="00983D52"/>
    <w:rsid w:val="009863FE"/>
    <w:rsid w:val="009903CE"/>
    <w:rsid w:val="00996351"/>
    <w:rsid w:val="0099788E"/>
    <w:rsid w:val="009A4E8D"/>
    <w:rsid w:val="009C326C"/>
    <w:rsid w:val="009C5967"/>
    <w:rsid w:val="009D0F3F"/>
    <w:rsid w:val="009E0FF8"/>
    <w:rsid w:val="009E3119"/>
    <w:rsid w:val="009F2E5C"/>
    <w:rsid w:val="00A049AE"/>
    <w:rsid w:val="00A13227"/>
    <w:rsid w:val="00A134D4"/>
    <w:rsid w:val="00A3022C"/>
    <w:rsid w:val="00A375A3"/>
    <w:rsid w:val="00A63558"/>
    <w:rsid w:val="00A706E4"/>
    <w:rsid w:val="00A77483"/>
    <w:rsid w:val="00A90F15"/>
    <w:rsid w:val="00AA2664"/>
    <w:rsid w:val="00AB74DE"/>
    <w:rsid w:val="00AD1BAB"/>
    <w:rsid w:val="00AD4DE9"/>
    <w:rsid w:val="00AD6B11"/>
    <w:rsid w:val="00B01362"/>
    <w:rsid w:val="00B01B48"/>
    <w:rsid w:val="00B0733D"/>
    <w:rsid w:val="00B11E2D"/>
    <w:rsid w:val="00B20916"/>
    <w:rsid w:val="00B346DA"/>
    <w:rsid w:val="00B50197"/>
    <w:rsid w:val="00B626D9"/>
    <w:rsid w:val="00B647F6"/>
    <w:rsid w:val="00B80E71"/>
    <w:rsid w:val="00BA454E"/>
    <w:rsid w:val="00BD029A"/>
    <w:rsid w:val="00BD454B"/>
    <w:rsid w:val="00BD70ED"/>
    <w:rsid w:val="00BE42A7"/>
    <w:rsid w:val="00BE4C94"/>
    <w:rsid w:val="00BE6306"/>
    <w:rsid w:val="00BF3F2A"/>
    <w:rsid w:val="00C01A41"/>
    <w:rsid w:val="00C02B68"/>
    <w:rsid w:val="00C10055"/>
    <w:rsid w:val="00C1108E"/>
    <w:rsid w:val="00C15C5B"/>
    <w:rsid w:val="00C1E981"/>
    <w:rsid w:val="00C22D53"/>
    <w:rsid w:val="00C534E6"/>
    <w:rsid w:val="00C54DEB"/>
    <w:rsid w:val="00C61ECC"/>
    <w:rsid w:val="00C7069C"/>
    <w:rsid w:val="00C960C7"/>
    <w:rsid w:val="00CA5664"/>
    <w:rsid w:val="00CB6C27"/>
    <w:rsid w:val="00CD0C5A"/>
    <w:rsid w:val="00CE4C9F"/>
    <w:rsid w:val="00CE7C71"/>
    <w:rsid w:val="00D016AF"/>
    <w:rsid w:val="00D36B83"/>
    <w:rsid w:val="00D439B4"/>
    <w:rsid w:val="00D5138A"/>
    <w:rsid w:val="00D61C24"/>
    <w:rsid w:val="00D64CC8"/>
    <w:rsid w:val="00D778F6"/>
    <w:rsid w:val="00D91001"/>
    <w:rsid w:val="00D95555"/>
    <w:rsid w:val="00DA7E6E"/>
    <w:rsid w:val="00DB7F20"/>
    <w:rsid w:val="00DC6C59"/>
    <w:rsid w:val="00DD6606"/>
    <w:rsid w:val="00DE193D"/>
    <w:rsid w:val="00DE4A97"/>
    <w:rsid w:val="00E03856"/>
    <w:rsid w:val="00E1610A"/>
    <w:rsid w:val="00E21D2D"/>
    <w:rsid w:val="00E275EE"/>
    <w:rsid w:val="00E27D1A"/>
    <w:rsid w:val="00E417D4"/>
    <w:rsid w:val="00E5240D"/>
    <w:rsid w:val="00E5534A"/>
    <w:rsid w:val="00E57802"/>
    <w:rsid w:val="00E630EE"/>
    <w:rsid w:val="00E71F98"/>
    <w:rsid w:val="00EA098C"/>
    <w:rsid w:val="00EA56D7"/>
    <w:rsid w:val="00EB12A8"/>
    <w:rsid w:val="00EB5C5A"/>
    <w:rsid w:val="00EB85CA"/>
    <w:rsid w:val="00EC03AB"/>
    <w:rsid w:val="00ED0D34"/>
    <w:rsid w:val="00ED1678"/>
    <w:rsid w:val="00ED19A8"/>
    <w:rsid w:val="00EE0BBF"/>
    <w:rsid w:val="00F40829"/>
    <w:rsid w:val="00F41796"/>
    <w:rsid w:val="00F5015E"/>
    <w:rsid w:val="00F55D51"/>
    <w:rsid w:val="00F602A4"/>
    <w:rsid w:val="00F73EEA"/>
    <w:rsid w:val="00F929C7"/>
    <w:rsid w:val="00F94D19"/>
    <w:rsid w:val="00F96788"/>
    <w:rsid w:val="00FA43A2"/>
    <w:rsid w:val="00FB0245"/>
    <w:rsid w:val="00FB7002"/>
    <w:rsid w:val="00FC299F"/>
    <w:rsid w:val="00FD0946"/>
    <w:rsid w:val="00FD771A"/>
    <w:rsid w:val="00FD795D"/>
    <w:rsid w:val="00FE579C"/>
    <w:rsid w:val="00FF732C"/>
    <w:rsid w:val="01D1A47D"/>
    <w:rsid w:val="020DE772"/>
    <w:rsid w:val="02D7F8B6"/>
    <w:rsid w:val="02EF75EE"/>
    <w:rsid w:val="033442DD"/>
    <w:rsid w:val="033F000A"/>
    <w:rsid w:val="0472404B"/>
    <w:rsid w:val="0524707B"/>
    <w:rsid w:val="05A28AD6"/>
    <w:rsid w:val="0662DAEC"/>
    <w:rsid w:val="06775C58"/>
    <w:rsid w:val="071B9E60"/>
    <w:rsid w:val="0822A112"/>
    <w:rsid w:val="08AF4F7F"/>
    <w:rsid w:val="0941EC7E"/>
    <w:rsid w:val="0A18EF8F"/>
    <w:rsid w:val="0A3EFD61"/>
    <w:rsid w:val="0A51639B"/>
    <w:rsid w:val="0C290DF5"/>
    <w:rsid w:val="0CC1BE32"/>
    <w:rsid w:val="0EAD995F"/>
    <w:rsid w:val="0EC034C0"/>
    <w:rsid w:val="0ECD617A"/>
    <w:rsid w:val="0F824D04"/>
    <w:rsid w:val="10F9B895"/>
    <w:rsid w:val="11010DEA"/>
    <w:rsid w:val="12CE258D"/>
    <w:rsid w:val="13508009"/>
    <w:rsid w:val="13CBC332"/>
    <w:rsid w:val="14323D9E"/>
    <w:rsid w:val="14C33D55"/>
    <w:rsid w:val="14F932A0"/>
    <w:rsid w:val="14FA80A4"/>
    <w:rsid w:val="151DCBE8"/>
    <w:rsid w:val="152A6E83"/>
    <w:rsid w:val="15A8122E"/>
    <w:rsid w:val="15C67267"/>
    <w:rsid w:val="161825BE"/>
    <w:rsid w:val="16D651FD"/>
    <w:rsid w:val="16DC521F"/>
    <w:rsid w:val="17655C01"/>
    <w:rsid w:val="17A11EDD"/>
    <w:rsid w:val="17C0C7BE"/>
    <w:rsid w:val="19131AB8"/>
    <w:rsid w:val="19C7377D"/>
    <w:rsid w:val="1A4BA2AE"/>
    <w:rsid w:val="1A50FD22"/>
    <w:rsid w:val="1A7A5229"/>
    <w:rsid w:val="1B800BD1"/>
    <w:rsid w:val="1BF6E794"/>
    <w:rsid w:val="1C203C56"/>
    <w:rsid w:val="1C78375A"/>
    <w:rsid w:val="1CCD5915"/>
    <w:rsid w:val="1CE559ED"/>
    <w:rsid w:val="1EE3D545"/>
    <w:rsid w:val="2013A4D1"/>
    <w:rsid w:val="2035B4E8"/>
    <w:rsid w:val="206ABCF1"/>
    <w:rsid w:val="207AD9F4"/>
    <w:rsid w:val="207EA3A4"/>
    <w:rsid w:val="21CDB023"/>
    <w:rsid w:val="22DF911D"/>
    <w:rsid w:val="23729390"/>
    <w:rsid w:val="23E7A0B0"/>
    <w:rsid w:val="245873D4"/>
    <w:rsid w:val="2483BB01"/>
    <w:rsid w:val="24A4D5D1"/>
    <w:rsid w:val="24E06A07"/>
    <w:rsid w:val="252D5C93"/>
    <w:rsid w:val="25423A44"/>
    <w:rsid w:val="25B30590"/>
    <w:rsid w:val="25BAE218"/>
    <w:rsid w:val="261D7D3A"/>
    <w:rsid w:val="26B875AC"/>
    <w:rsid w:val="27E286FF"/>
    <w:rsid w:val="27E3D65E"/>
    <w:rsid w:val="27E427D6"/>
    <w:rsid w:val="27ED3F50"/>
    <w:rsid w:val="2832275B"/>
    <w:rsid w:val="2885EBD9"/>
    <w:rsid w:val="2888337F"/>
    <w:rsid w:val="288E33A1"/>
    <w:rsid w:val="29C9F834"/>
    <w:rsid w:val="2A0D3648"/>
    <w:rsid w:val="2A13E6D2"/>
    <w:rsid w:val="2B943725"/>
    <w:rsid w:val="2BC34203"/>
    <w:rsid w:val="2CED6240"/>
    <w:rsid w:val="2D98AC3A"/>
    <w:rsid w:val="2D9B645E"/>
    <w:rsid w:val="2EBC9B74"/>
    <w:rsid w:val="2EE1A960"/>
    <w:rsid w:val="2F543D0F"/>
    <w:rsid w:val="2FF4B875"/>
    <w:rsid w:val="2FF85135"/>
    <w:rsid w:val="3000E19A"/>
    <w:rsid w:val="3074A8E3"/>
    <w:rsid w:val="30CBF014"/>
    <w:rsid w:val="30EE650E"/>
    <w:rsid w:val="323C73B7"/>
    <w:rsid w:val="32920A27"/>
    <w:rsid w:val="32E3A37F"/>
    <w:rsid w:val="3346CF46"/>
    <w:rsid w:val="33C9E6EC"/>
    <w:rsid w:val="3479F1BE"/>
    <w:rsid w:val="34C86C39"/>
    <w:rsid w:val="3515F7D0"/>
    <w:rsid w:val="361A0635"/>
    <w:rsid w:val="36426AEE"/>
    <w:rsid w:val="36B8A1C2"/>
    <w:rsid w:val="3866926B"/>
    <w:rsid w:val="388ACF04"/>
    <w:rsid w:val="38A88ADF"/>
    <w:rsid w:val="38AF7D8A"/>
    <w:rsid w:val="38B409FC"/>
    <w:rsid w:val="398034A9"/>
    <w:rsid w:val="39D71A27"/>
    <w:rsid w:val="3A45C828"/>
    <w:rsid w:val="3ACE19A7"/>
    <w:rsid w:val="3B1DB2D9"/>
    <w:rsid w:val="3BE9EBC0"/>
    <w:rsid w:val="3C142781"/>
    <w:rsid w:val="3D4618A7"/>
    <w:rsid w:val="3D6E5E26"/>
    <w:rsid w:val="3D755DB5"/>
    <w:rsid w:val="3DB7D8A5"/>
    <w:rsid w:val="3E2E5F7C"/>
    <w:rsid w:val="3EF55B8B"/>
    <w:rsid w:val="3F73AFA7"/>
    <w:rsid w:val="4014EB94"/>
    <w:rsid w:val="409E1129"/>
    <w:rsid w:val="4134DE6F"/>
    <w:rsid w:val="415B1B09"/>
    <w:rsid w:val="416FBCC9"/>
    <w:rsid w:val="41B2C31C"/>
    <w:rsid w:val="4290CB5E"/>
    <w:rsid w:val="42AF99E8"/>
    <w:rsid w:val="42FFDC2E"/>
    <w:rsid w:val="4313A11E"/>
    <w:rsid w:val="43F86A00"/>
    <w:rsid w:val="448ACE0C"/>
    <w:rsid w:val="44FBFF6D"/>
    <w:rsid w:val="4510DC2E"/>
    <w:rsid w:val="453F3AD0"/>
    <w:rsid w:val="457A659D"/>
    <w:rsid w:val="45F4181C"/>
    <w:rsid w:val="463C4AE7"/>
    <w:rsid w:val="46654143"/>
    <w:rsid w:val="46D65694"/>
    <w:rsid w:val="497A6F7A"/>
    <w:rsid w:val="497ACEAE"/>
    <w:rsid w:val="49DC031A"/>
    <w:rsid w:val="49ED3DF1"/>
    <w:rsid w:val="4A21FE86"/>
    <w:rsid w:val="4A418D6B"/>
    <w:rsid w:val="4AF8A150"/>
    <w:rsid w:val="4B3ADE76"/>
    <w:rsid w:val="4BB0DE93"/>
    <w:rsid w:val="4BD7531B"/>
    <w:rsid w:val="4D169BBE"/>
    <w:rsid w:val="4DF380C7"/>
    <w:rsid w:val="50163D1F"/>
    <w:rsid w:val="50BCBE3D"/>
    <w:rsid w:val="50E64FE1"/>
    <w:rsid w:val="5152671D"/>
    <w:rsid w:val="52629459"/>
    <w:rsid w:val="5288399A"/>
    <w:rsid w:val="53C28D86"/>
    <w:rsid w:val="550D91C5"/>
    <w:rsid w:val="55C1AE8A"/>
    <w:rsid w:val="56A9C326"/>
    <w:rsid w:val="576BAEA5"/>
    <w:rsid w:val="57C51FE5"/>
    <w:rsid w:val="584765F1"/>
    <w:rsid w:val="59413D91"/>
    <w:rsid w:val="59A26FD4"/>
    <w:rsid w:val="59C1B61D"/>
    <w:rsid w:val="59E08D04"/>
    <w:rsid w:val="5A4160DD"/>
    <w:rsid w:val="5B8975CC"/>
    <w:rsid w:val="5BF327CB"/>
    <w:rsid w:val="5C1E81FB"/>
    <w:rsid w:val="5D05E03D"/>
    <w:rsid w:val="5D1533AB"/>
    <w:rsid w:val="5DCCC06F"/>
    <w:rsid w:val="5DF37111"/>
    <w:rsid w:val="5E6D0FD7"/>
    <w:rsid w:val="5EA9C672"/>
    <w:rsid w:val="5F1CE909"/>
    <w:rsid w:val="5F5AA2A1"/>
    <w:rsid w:val="5FB95AFA"/>
    <w:rsid w:val="5FE217BD"/>
    <w:rsid w:val="5FEDB338"/>
    <w:rsid w:val="610A4764"/>
    <w:rsid w:val="612D6968"/>
    <w:rsid w:val="61A3969E"/>
    <w:rsid w:val="629CF505"/>
    <w:rsid w:val="630FFAF4"/>
    <w:rsid w:val="63E7B65D"/>
    <w:rsid w:val="63FA5B00"/>
    <w:rsid w:val="6401D42D"/>
    <w:rsid w:val="642993E0"/>
    <w:rsid w:val="64650A2A"/>
    <w:rsid w:val="65CCA841"/>
    <w:rsid w:val="65F5C5E2"/>
    <w:rsid w:val="66839C5C"/>
    <w:rsid w:val="669A161D"/>
    <w:rsid w:val="671DE02E"/>
    <w:rsid w:val="6730CF92"/>
    <w:rsid w:val="67A7AEAD"/>
    <w:rsid w:val="68269E1A"/>
    <w:rsid w:val="68DFBD47"/>
    <w:rsid w:val="6AF31F13"/>
    <w:rsid w:val="6B275646"/>
    <w:rsid w:val="6BE7A032"/>
    <w:rsid w:val="6BF2C842"/>
    <w:rsid w:val="6C3108A9"/>
    <w:rsid w:val="6C40DA00"/>
    <w:rsid w:val="6C6589F7"/>
    <w:rsid w:val="6D673319"/>
    <w:rsid w:val="6E5EF708"/>
    <w:rsid w:val="6F1C363B"/>
    <w:rsid w:val="7036824A"/>
    <w:rsid w:val="719697CA"/>
    <w:rsid w:val="7252A8E1"/>
    <w:rsid w:val="73452821"/>
    <w:rsid w:val="75613B21"/>
    <w:rsid w:val="75A57C95"/>
    <w:rsid w:val="769CFB2F"/>
    <w:rsid w:val="76B462FC"/>
    <w:rsid w:val="76D4A942"/>
    <w:rsid w:val="76EB1841"/>
    <w:rsid w:val="7722EFBF"/>
    <w:rsid w:val="78D5B69E"/>
    <w:rsid w:val="79CC04D9"/>
    <w:rsid w:val="79EE03F3"/>
    <w:rsid w:val="7B1FF5CC"/>
    <w:rsid w:val="7B58F8A7"/>
    <w:rsid w:val="7BE70433"/>
    <w:rsid w:val="7BF0088E"/>
    <w:rsid w:val="7CC5EE8D"/>
    <w:rsid w:val="7DDB7BDD"/>
    <w:rsid w:val="7E4C1C6D"/>
    <w:rsid w:val="7ECFC96C"/>
    <w:rsid w:val="7EFA533B"/>
    <w:rsid w:val="7F4A3158"/>
    <w:rsid w:val="7FBB89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A77A"/>
  <w15:docId w15:val="{5A043F2E-41F2-4A75-9EC0-6CEAA298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CC1"/>
    <w:pPr>
      <w:ind w:left="720"/>
      <w:contextualSpacing/>
    </w:pPr>
  </w:style>
  <w:style w:type="paragraph" w:styleId="Revision">
    <w:name w:val="Revision"/>
    <w:hidden/>
    <w:uiPriority w:val="99"/>
    <w:semiHidden/>
    <w:rsid w:val="00233923"/>
    <w:pPr>
      <w:spacing w:after="0" w:line="240" w:lineRule="auto"/>
    </w:pPr>
  </w:style>
  <w:style w:type="character" w:styleId="CommentReference">
    <w:name w:val="annotation reference"/>
    <w:basedOn w:val="DefaultParagraphFont"/>
    <w:uiPriority w:val="99"/>
    <w:semiHidden/>
    <w:unhideWhenUsed/>
    <w:rsid w:val="00233923"/>
    <w:rPr>
      <w:sz w:val="16"/>
      <w:szCs w:val="16"/>
    </w:rPr>
  </w:style>
  <w:style w:type="paragraph" w:styleId="CommentText">
    <w:name w:val="annotation text"/>
    <w:basedOn w:val="Normal"/>
    <w:link w:val="CommentTextChar"/>
    <w:uiPriority w:val="99"/>
    <w:unhideWhenUsed/>
    <w:rsid w:val="00233923"/>
    <w:pPr>
      <w:spacing w:line="240" w:lineRule="auto"/>
    </w:pPr>
    <w:rPr>
      <w:sz w:val="20"/>
      <w:szCs w:val="20"/>
    </w:rPr>
  </w:style>
  <w:style w:type="character" w:customStyle="1" w:styleId="CommentTextChar">
    <w:name w:val="Comment Text Char"/>
    <w:basedOn w:val="DefaultParagraphFont"/>
    <w:link w:val="CommentText"/>
    <w:uiPriority w:val="99"/>
    <w:rsid w:val="00233923"/>
    <w:rPr>
      <w:sz w:val="20"/>
      <w:szCs w:val="20"/>
    </w:rPr>
  </w:style>
  <w:style w:type="paragraph" w:styleId="CommentSubject">
    <w:name w:val="annotation subject"/>
    <w:basedOn w:val="CommentText"/>
    <w:next w:val="CommentText"/>
    <w:link w:val="CommentSubjectChar"/>
    <w:uiPriority w:val="99"/>
    <w:semiHidden/>
    <w:unhideWhenUsed/>
    <w:rsid w:val="00233923"/>
    <w:rPr>
      <w:b/>
      <w:bCs/>
    </w:rPr>
  </w:style>
  <w:style w:type="character" w:customStyle="1" w:styleId="CommentSubjectChar">
    <w:name w:val="Comment Subject Char"/>
    <w:basedOn w:val="CommentTextChar"/>
    <w:link w:val="CommentSubject"/>
    <w:uiPriority w:val="99"/>
    <w:semiHidden/>
    <w:rsid w:val="00233923"/>
    <w:rPr>
      <w:b/>
      <w:bCs/>
      <w:sz w:val="20"/>
      <w:szCs w:val="20"/>
    </w:rPr>
  </w:style>
  <w:style w:type="paragraph" w:styleId="Header">
    <w:name w:val="header"/>
    <w:basedOn w:val="Normal"/>
    <w:link w:val="HeaderChar"/>
    <w:uiPriority w:val="99"/>
    <w:unhideWhenUsed/>
    <w:rsid w:val="00714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404"/>
  </w:style>
  <w:style w:type="paragraph" w:styleId="Footer">
    <w:name w:val="footer"/>
    <w:basedOn w:val="Normal"/>
    <w:link w:val="FooterChar"/>
    <w:uiPriority w:val="99"/>
    <w:unhideWhenUsed/>
    <w:rsid w:val="00714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790AC-D522-4D52-A365-0720D1E50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Beronio</dc:creator>
  <cp:keywords/>
  <dc:description/>
  <cp:lastModifiedBy>Denise Beronio</cp:lastModifiedBy>
  <cp:revision>2</cp:revision>
  <cp:lastPrinted>2023-11-03T18:30:00Z</cp:lastPrinted>
  <dcterms:created xsi:type="dcterms:W3CDTF">2023-11-03T18:39:00Z</dcterms:created>
  <dcterms:modified xsi:type="dcterms:W3CDTF">2023-11-03T18:39:00Z</dcterms:modified>
</cp:coreProperties>
</file>